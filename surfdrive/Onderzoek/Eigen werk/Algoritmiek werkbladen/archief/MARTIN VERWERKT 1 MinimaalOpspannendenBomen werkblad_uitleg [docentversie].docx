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C4838" w14:textId="77777777" w:rsidR="00462C3E" w:rsidRPr="00EE264A" w:rsidRDefault="00EE264A" w:rsidP="00145A1C">
      <w:pPr>
        <w:pStyle w:val="Title"/>
        <w:rPr>
          <w:rFonts w:ascii="Arial" w:hAnsi="Arial" w:cs="Arial"/>
        </w:rPr>
      </w:pPr>
      <w:bookmarkStart w:id="0" w:name="_GoBack"/>
      <w:bookmarkEnd w:id="0"/>
      <w:commentRangeStart w:id="1"/>
      <w:r>
        <w:rPr>
          <w:rFonts w:ascii="Arial" w:hAnsi="Arial" w:cs="Arial"/>
        </w:rPr>
        <w:t>Minimaal Opspannende</w:t>
      </w:r>
      <w:r w:rsidR="00462C3E" w:rsidRPr="00EE264A">
        <w:rPr>
          <w:rFonts w:ascii="Arial" w:hAnsi="Arial" w:cs="Arial"/>
        </w:rPr>
        <w:t xml:space="preserve"> </w:t>
      </w:r>
      <w:commentRangeStart w:id="2"/>
      <w:r w:rsidR="00462C3E" w:rsidRPr="00EE264A">
        <w:rPr>
          <w:rFonts w:ascii="Arial" w:hAnsi="Arial" w:cs="Arial"/>
        </w:rPr>
        <w:t>Bomen</w:t>
      </w:r>
      <w:commentRangeEnd w:id="2"/>
      <w:commentRangeEnd w:id="1"/>
      <w:r w:rsidR="00CC6C55">
        <w:rPr>
          <w:rStyle w:val="CommentReference"/>
          <w:rFonts w:asciiTheme="minorHAnsi" w:eastAsiaTheme="minorHAnsi" w:hAnsiTheme="minorHAnsi" w:cstheme="minorBidi"/>
          <w:spacing w:val="0"/>
          <w:kern w:val="0"/>
        </w:rPr>
        <w:commentReference w:id="2"/>
      </w:r>
      <w:r w:rsidR="00CC6C55">
        <w:rPr>
          <w:rStyle w:val="CommentReference"/>
          <w:rFonts w:asciiTheme="minorHAnsi" w:eastAsiaTheme="minorHAnsi" w:hAnsiTheme="minorHAnsi" w:cstheme="minorBidi"/>
          <w:spacing w:val="0"/>
          <w:kern w:val="0"/>
        </w:rPr>
        <w:commentReference w:id="1"/>
      </w:r>
    </w:p>
    <w:p w14:paraId="4E0B7744" w14:textId="77777777" w:rsidR="00462C3E" w:rsidRPr="00EE264A" w:rsidRDefault="00462C3E"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59264" behindDoc="0" locked="0" layoutInCell="1" allowOverlap="1" wp14:anchorId="44FBEF95" wp14:editId="0687CEAC">
                <wp:simplePos x="0" y="0"/>
                <wp:positionH relativeFrom="margin">
                  <wp:align>left</wp:align>
                </wp:positionH>
                <wp:positionV relativeFrom="paragraph">
                  <wp:posOffset>288290</wp:posOffset>
                </wp:positionV>
                <wp:extent cx="5715000" cy="377190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5715000" cy="3771900"/>
                        </a:xfrm>
                        <a:prstGeom prst="rect">
                          <a:avLst/>
                        </a:prstGeom>
                        <a:noFill/>
                        <a:ln w="6350">
                          <a:solidFill>
                            <a:prstClr val="black"/>
                          </a:solidFill>
                        </a:ln>
                      </wps:spPr>
                      <wps:txbx>
                        <w:txbxContent>
                          <w:p w14:paraId="6D0965BC" w14:textId="2F561104" w:rsidR="00462C3E" w:rsidRPr="00841D9F" w:rsidRDefault="00462C3E" w:rsidP="00462C3E">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Pr>
                                <w:rFonts w:ascii="Arial" w:hAnsi="Arial" w:cs="Arial"/>
                                <w:color w:val="000000" w:themeColor="text1"/>
                                <w:sz w:val="22"/>
                                <w:szCs w:val="22"/>
                                <w:lang w:val="nl-NL"/>
                              </w:rPr>
                              <w:t>complexiteit, minimaal opspannende bomen</w:t>
                            </w:r>
                            <w:r w:rsidR="005425D4">
                              <w:rPr>
                                <w:rFonts w:ascii="Arial" w:hAnsi="Arial" w:cs="Arial"/>
                                <w:color w:val="000000" w:themeColor="text1"/>
                                <w:sz w:val="22"/>
                                <w:szCs w:val="22"/>
                                <w:lang w:val="nl-NL"/>
                              </w:rPr>
                              <w:t>, algoritmen</w:t>
                            </w:r>
                          </w:p>
                          <w:p w14:paraId="32DA4F2A" w14:textId="4016E8A0" w:rsidR="005425D4" w:rsidRPr="005425D4" w:rsidRDefault="00462C3E" w:rsidP="005425D4">
                            <w:pPr>
                              <w:pStyle w:val="p1"/>
                              <w:shd w:val="clear" w:color="auto" w:fill="FFFFFF"/>
                              <w:spacing w:after="360"/>
                              <w:rPr>
                                <w:rFonts w:ascii="Arial" w:hAnsi="Arial" w:cs="Arial"/>
                                <w:color w:val="141412"/>
                                <w:lang w:val="nl-NL"/>
                              </w:rPr>
                            </w:pPr>
                            <w:r w:rsidRPr="00841D9F">
                              <w:rPr>
                                <w:rFonts w:ascii="Arial" w:hAnsi="Arial" w:cs="Arial"/>
                                <w:b/>
                                <w:color w:val="000000" w:themeColor="text1"/>
                                <w:sz w:val="22"/>
                                <w:szCs w:val="22"/>
                                <w:lang w:val="nl-NL"/>
                              </w:rPr>
                              <w:t>Doel:</w:t>
                            </w:r>
                            <w:r w:rsidRPr="005425D4">
                              <w:rPr>
                                <w:rFonts w:ascii="Arial" w:hAnsi="Arial" w:cs="Arial"/>
                                <w:b/>
                                <w:color w:val="000000" w:themeColor="text1"/>
                                <w:sz w:val="22"/>
                                <w:szCs w:val="22"/>
                                <w:lang w:val="nl-NL"/>
                              </w:rPr>
                              <w:t xml:space="preserve"> </w:t>
                            </w:r>
                            <w:r w:rsidR="005425D4" w:rsidRPr="005425D4">
                              <w:rPr>
                                <w:rFonts w:ascii="Arial" w:hAnsi="Arial" w:cs="Arial"/>
                                <w:color w:val="141412"/>
                                <w:sz w:val="22"/>
                                <w:szCs w:val="22"/>
                                <w:lang w:val="nl-NL"/>
                              </w:rPr>
                              <w:t xml:space="preserve">Een aantal praktische problemen kan men oplossen door te zoeken naar een netwerk dat alle knooppunten verbindt waarbij de totale lengte van de verbindingen zo kort mogelijk is. Zo’n netwerk heet een minimaal opspannende boom. </w:t>
                            </w:r>
                            <w:r w:rsidR="005425D4">
                              <w:rPr>
                                <w:rFonts w:ascii="Arial" w:hAnsi="Arial" w:cs="Arial"/>
                                <w:color w:val="141412"/>
                                <w:sz w:val="22"/>
                                <w:szCs w:val="22"/>
                                <w:lang w:val="nl-NL"/>
                              </w:rPr>
                              <w:t>Door een geschikte representatie te kiezen (een graaf), kun je met v</w:t>
                            </w:r>
                            <w:r w:rsidR="005425D4" w:rsidRPr="005425D4">
                              <w:rPr>
                                <w:rFonts w:ascii="Arial" w:hAnsi="Arial" w:cs="Arial"/>
                                <w:color w:val="141412"/>
                                <w:sz w:val="22"/>
                                <w:szCs w:val="22"/>
                                <w:lang w:val="nl-NL"/>
                              </w:rPr>
                              <w:t xml:space="preserve">erschillende algoritmes </w:t>
                            </w:r>
                            <w:r w:rsidR="005425D4">
                              <w:rPr>
                                <w:rFonts w:ascii="Arial" w:hAnsi="Arial" w:cs="Arial"/>
                                <w:color w:val="141412"/>
                                <w:sz w:val="22"/>
                                <w:szCs w:val="22"/>
                                <w:lang w:val="nl-NL"/>
                              </w:rPr>
                              <w:t>zo</w:t>
                            </w:r>
                            <w:r w:rsidR="00E134EC">
                              <w:rPr>
                                <w:rFonts w:ascii="Arial" w:hAnsi="Arial" w:cs="Arial"/>
                                <w:color w:val="141412"/>
                                <w:sz w:val="22"/>
                                <w:szCs w:val="22"/>
                                <w:lang w:val="nl-NL"/>
                              </w:rPr>
                              <w:t>’</w:t>
                            </w:r>
                            <w:r w:rsidR="005425D4">
                              <w:rPr>
                                <w:rFonts w:ascii="Arial" w:hAnsi="Arial" w:cs="Arial"/>
                                <w:color w:val="141412"/>
                                <w:sz w:val="22"/>
                                <w:szCs w:val="22"/>
                                <w:lang w:val="nl-NL"/>
                              </w:rPr>
                              <w:t xml:space="preserve">n </w:t>
                            </w:r>
                            <w:r w:rsidR="00E134EC">
                              <w:rPr>
                                <w:rFonts w:ascii="Arial" w:hAnsi="Arial" w:cs="Arial"/>
                                <w:color w:val="141412"/>
                                <w:sz w:val="22"/>
                                <w:szCs w:val="22"/>
                                <w:lang w:val="nl-NL"/>
                              </w:rPr>
                              <w:t xml:space="preserve">minimaal opspannende </w:t>
                            </w:r>
                            <w:r w:rsidR="005425D4">
                              <w:rPr>
                                <w:rFonts w:ascii="Arial" w:hAnsi="Arial" w:cs="Arial"/>
                                <w:color w:val="141412"/>
                                <w:sz w:val="22"/>
                                <w:szCs w:val="22"/>
                                <w:lang w:val="nl-NL"/>
                              </w:rPr>
                              <w:t>boom</w:t>
                            </w:r>
                            <w:r w:rsidR="005425D4" w:rsidRPr="005425D4">
                              <w:rPr>
                                <w:rFonts w:ascii="Arial" w:hAnsi="Arial" w:cs="Arial"/>
                                <w:color w:val="141412"/>
                                <w:sz w:val="22"/>
                                <w:szCs w:val="22"/>
                                <w:lang w:val="nl-NL"/>
                              </w:rPr>
                              <w:t xml:space="preserve"> </w:t>
                            </w:r>
                            <w:r w:rsidR="005425D4">
                              <w:rPr>
                                <w:rFonts w:ascii="Arial" w:hAnsi="Arial" w:cs="Arial"/>
                                <w:color w:val="141412"/>
                                <w:sz w:val="22"/>
                                <w:szCs w:val="22"/>
                                <w:lang w:val="nl-NL"/>
                              </w:rPr>
                              <w:t xml:space="preserve">op een handige </w:t>
                            </w:r>
                            <w:r w:rsidR="005425D4" w:rsidRPr="005425D4">
                              <w:rPr>
                                <w:rFonts w:ascii="Arial" w:hAnsi="Arial" w:cs="Arial"/>
                                <w:color w:val="141412"/>
                                <w:sz w:val="22"/>
                                <w:szCs w:val="22"/>
                                <w:lang w:val="nl-NL"/>
                              </w:rPr>
                              <w:t xml:space="preserve">maken. In dit geval passen we </w:t>
                            </w:r>
                            <w:r w:rsidR="005425D4">
                              <w:rPr>
                                <w:rFonts w:ascii="Arial" w:hAnsi="Arial" w:cs="Arial"/>
                                <w:color w:val="141412"/>
                                <w:sz w:val="22"/>
                                <w:szCs w:val="22"/>
                                <w:lang w:val="nl-NL"/>
                              </w:rPr>
                              <w:t xml:space="preserve">de algoritmen van </w:t>
                            </w:r>
                            <w:r w:rsidR="005425D4" w:rsidRPr="005425D4">
                              <w:rPr>
                                <w:rFonts w:ascii="Arial" w:hAnsi="Arial" w:cs="Arial"/>
                                <w:color w:val="141412"/>
                                <w:sz w:val="22"/>
                                <w:szCs w:val="22"/>
                                <w:lang w:val="nl-NL"/>
                              </w:rPr>
                              <w:t>Kruskal en Prim toe</w:t>
                            </w:r>
                            <w:r w:rsidR="005425D4">
                              <w:rPr>
                                <w:rFonts w:ascii="Arial" w:hAnsi="Arial" w:cs="Arial"/>
                                <w:color w:val="141412"/>
                                <w:sz w:val="22"/>
                                <w:szCs w:val="22"/>
                                <w:lang w:val="nl-NL"/>
                              </w:rPr>
                              <w:t>.</w:t>
                            </w:r>
                            <w:r w:rsidR="005425D4" w:rsidRPr="005425D4">
                              <w:rPr>
                                <w:rFonts w:ascii="Arial" w:hAnsi="Arial" w:cs="Arial"/>
                                <w:color w:val="141412"/>
                                <w:sz w:val="22"/>
                                <w:szCs w:val="22"/>
                                <w:lang w:val="nl-NL"/>
                              </w:rPr>
                              <w:t xml:space="preserve"> </w:t>
                            </w:r>
                          </w:p>
                          <w:p w14:paraId="7D184309" w14:textId="77777777" w:rsidR="00462C3E" w:rsidRDefault="00462C3E" w:rsidP="00D465F7">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26D0B100" w14:textId="77777777" w:rsidR="00462C3E" w:rsidRDefault="00462C3E" w:rsidP="00D465F7">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2F2302E0" w14:textId="77777777" w:rsidR="00462C3E" w:rsidRDefault="00462C3E" w:rsidP="00D465F7">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minimaal opspannende boom is.</w:t>
                            </w:r>
                          </w:p>
                          <w:p w14:paraId="6D3215DA" w14:textId="77777777" w:rsidR="00462C3E" w:rsidRDefault="00462C3E" w:rsidP="00D465F7">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357D3B2A" w14:textId="42971E0D" w:rsidR="00462C3E" w:rsidRDefault="00414EB2"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Herkennen of </w:t>
                            </w:r>
                            <w:r w:rsidR="00462C3E">
                              <w:rPr>
                                <w:rFonts w:ascii="Arial" w:hAnsi="Arial" w:cs="Arial"/>
                                <w:color w:val="000000" w:themeColor="text1"/>
                                <w:sz w:val="22"/>
                                <w:szCs w:val="22"/>
                                <w:lang w:val="nl-NL"/>
                              </w:rPr>
                              <w:t>een probleem op te lossen is met een minimaal opspannende boom.</w:t>
                            </w:r>
                          </w:p>
                          <w:p w14:paraId="2053948C" w14:textId="77777777" w:rsidR="00145A1C" w:rsidRDefault="00145A1C"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Verschillende algoritmen toepassen om een probleem op te lossen.</w:t>
                            </w:r>
                          </w:p>
                          <w:p w14:paraId="417693FA" w14:textId="08098026" w:rsidR="00145A1C" w:rsidRPr="000C714C" w:rsidRDefault="005425D4" w:rsidP="00145A1C">
                            <w:pPr>
                              <w:pStyle w:val="p1"/>
                              <w:numPr>
                                <w:ilvl w:val="0"/>
                                <w:numId w:val="2"/>
                              </w:numPr>
                              <w:shd w:val="clear" w:color="auto" w:fill="FFFFFF"/>
                              <w:spacing w:before="0" w:beforeAutospacing="0" w:after="360"/>
                              <w:rPr>
                                <w:rFonts w:ascii="Arial" w:hAnsi="Arial" w:cs="Arial"/>
                                <w:color w:val="000000" w:themeColor="text1"/>
                                <w:sz w:val="22"/>
                                <w:szCs w:val="22"/>
                                <w:lang w:val="nl-NL"/>
                              </w:rPr>
                            </w:pPr>
                            <w:r>
                              <w:rPr>
                                <w:rFonts w:ascii="Arial" w:hAnsi="Arial" w:cs="Arial"/>
                                <w:sz w:val="22"/>
                                <w:szCs w:val="22"/>
                                <w:lang w:val="nl-NL"/>
                              </w:rPr>
                              <w:t>E</w:t>
                            </w:r>
                            <w:r w:rsidR="00145A1C">
                              <w:rPr>
                                <w:rFonts w:ascii="Arial" w:hAnsi="Arial" w:cs="Arial"/>
                                <w:sz w:val="22"/>
                                <w:szCs w:val="22"/>
                                <w:lang w:val="nl-NL"/>
                              </w:rPr>
                              <w:t>en probleem analyseren en de relevante informatie (abstractie) in een geschikte representatie (graaf</w:t>
                            </w:r>
                            <w:r>
                              <w:rPr>
                                <w:rFonts w:ascii="Arial" w:hAnsi="Arial" w:cs="Arial"/>
                                <w:sz w:val="22"/>
                                <w:szCs w:val="22"/>
                                <w:lang w:val="nl-NL"/>
                              </w:rPr>
                              <w:t>, boom</w:t>
                            </w:r>
                            <w:r w:rsidR="00145A1C">
                              <w:rPr>
                                <w:rFonts w:ascii="Arial" w:hAnsi="Arial" w:cs="Arial"/>
                                <w:sz w:val="22"/>
                                <w:szCs w:val="22"/>
                                <w:lang w:val="nl-NL"/>
                              </w:rPr>
                              <w:t>) weergeven.</w:t>
                            </w:r>
                          </w:p>
                          <w:p w14:paraId="7D17C4D8" w14:textId="77777777" w:rsidR="00145A1C" w:rsidRDefault="00145A1C"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De algoritmen van Kruskal en Prim toepassen.</w:t>
                            </w:r>
                          </w:p>
                          <w:p w14:paraId="13E7894F" w14:textId="77777777" w:rsidR="00462C3E" w:rsidRPr="00841D9F" w:rsidRDefault="00462C3E" w:rsidP="00462C3E">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145A1C">
                              <w:rPr>
                                <w:rFonts w:ascii="Arial" w:hAnsi="Arial" w:cs="Arial"/>
                                <w:color w:val="000000" w:themeColor="text1"/>
                                <w:sz w:val="22"/>
                                <w:szCs w:val="22"/>
                                <w:lang w:val="nl-NL"/>
                              </w:rPr>
                              <w:t>, Kruskal, Pri</w:t>
                            </w:r>
                            <w:r>
                              <w:rPr>
                                <w:rFonts w:ascii="Arial" w:hAnsi="Arial" w:cs="Arial"/>
                                <w:color w:val="000000" w:themeColor="text1"/>
                                <w:sz w:val="22"/>
                                <w:szCs w:val="22"/>
                                <w:lang w:val="nl-NL"/>
                              </w:rPr>
                              <w:t>m.</w:t>
                            </w:r>
                          </w:p>
                          <w:p w14:paraId="348B5279" w14:textId="77777777" w:rsidR="00462C3E" w:rsidRPr="00BA367C" w:rsidRDefault="00462C3E" w:rsidP="00462C3E">
                            <w:pPr>
                              <w:pStyle w:val="p1"/>
                              <w:shd w:val="clear" w:color="auto" w:fill="FFFFFF"/>
                              <w:spacing w:after="360"/>
                              <w:rPr>
                                <w:rFonts w:ascii="Arial" w:hAnsi="Arial" w:cs="Arial"/>
                                <w:b/>
                                <w:color w:val="000000" w:themeColor="text1"/>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BEF95" id="_x0000_t202" coordsize="21600,21600" o:spt="202" path="m,l,21600r21600,l21600,xe">
                <v:stroke joinstyle="miter"/>
                <v:path gradientshapeok="t" o:connecttype="rect"/>
              </v:shapetype>
              <v:shape id="Text Box 5" o:spid="_x0000_s1026" type="#_x0000_t202" style="position:absolute;margin-left:0;margin-top:22.7pt;width:450pt;height:29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" filled="f" strokeweight=".5pt">
                <v:textbox>
                  <w:txbxContent>
                    <w:p w14:paraId="6D0965BC" w14:textId="2F561104" w:rsidR="00462C3E" w:rsidRPr="00841D9F" w:rsidRDefault="00462C3E" w:rsidP="00462C3E">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Pr>
                          <w:rFonts w:ascii="Arial" w:hAnsi="Arial" w:cs="Arial"/>
                          <w:color w:val="000000" w:themeColor="text1"/>
                          <w:sz w:val="22"/>
                          <w:szCs w:val="22"/>
                          <w:lang w:val="nl-NL"/>
                        </w:rPr>
                        <w:t>complexiteit, minimaal opspannende bomen</w:t>
                      </w:r>
                      <w:r w:rsidR="005425D4">
                        <w:rPr>
                          <w:rFonts w:ascii="Arial" w:hAnsi="Arial" w:cs="Arial"/>
                          <w:color w:val="000000" w:themeColor="text1"/>
                          <w:sz w:val="22"/>
                          <w:szCs w:val="22"/>
                          <w:lang w:val="nl-NL"/>
                        </w:rPr>
                        <w:t>, algoritmen</w:t>
                      </w:r>
                    </w:p>
                    <w:p w14:paraId="32DA4F2A" w14:textId="4016E8A0" w:rsidR="005425D4" w:rsidRPr="005425D4" w:rsidRDefault="00462C3E" w:rsidP="005425D4">
                      <w:pPr>
                        <w:pStyle w:val="p1"/>
                        <w:shd w:val="clear" w:color="auto" w:fill="FFFFFF"/>
                        <w:spacing w:after="360"/>
                        <w:rPr>
                          <w:rFonts w:ascii="Arial" w:hAnsi="Arial" w:cs="Arial"/>
                          <w:color w:val="141412"/>
                          <w:lang w:val="nl-NL"/>
                        </w:rPr>
                      </w:pPr>
                      <w:r w:rsidRPr="00841D9F">
                        <w:rPr>
                          <w:rFonts w:ascii="Arial" w:hAnsi="Arial" w:cs="Arial"/>
                          <w:b/>
                          <w:color w:val="000000" w:themeColor="text1"/>
                          <w:sz w:val="22"/>
                          <w:szCs w:val="22"/>
                          <w:lang w:val="nl-NL"/>
                        </w:rPr>
                        <w:t>Doel:</w:t>
                      </w:r>
                      <w:r w:rsidRPr="005425D4">
                        <w:rPr>
                          <w:rFonts w:ascii="Arial" w:hAnsi="Arial" w:cs="Arial"/>
                          <w:b/>
                          <w:color w:val="000000" w:themeColor="text1"/>
                          <w:sz w:val="22"/>
                          <w:szCs w:val="22"/>
                          <w:lang w:val="nl-NL"/>
                        </w:rPr>
                        <w:t xml:space="preserve"> </w:t>
                      </w:r>
                      <w:r w:rsidR="005425D4" w:rsidRPr="005425D4">
                        <w:rPr>
                          <w:rFonts w:ascii="Arial" w:hAnsi="Arial" w:cs="Arial"/>
                          <w:color w:val="141412"/>
                          <w:sz w:val="22"/>
                          <w:szCs w:val="22"/>
                          <w:lang w:val="nl-NL"/>
                        </w:rPr>
                        <w:t xml:space="preserve">Een aantal praktische problemen kan men oplossen door te zoeken naar een netwerk dat alle knooppunten verbindt waarbij de totale lengte van de verbindingen zo kort mogelijk is. Zo’n netwerk heet een minimaal opspannende boom. </w:t>
                      </w:r>
                      <w:r w:rsidR="005425D4">
                        <w:rPr>
                          <w:rFonts w:ascii="Arial" w:hAnsi="Arial" w:cs="Arial"/>
                          <w:color w:val="141412"/>
                          <w:sz w:val="22"/>
                          <w:szCs w:val="22"/>
                          <w:lang w:val="nl-NL"/>
                        </w:rPr>
                        <w:t>Door een geschikte representatie te kiezen (een graaf), kun je met v</w:t>
                      </w:r>
                      <w:r w:rsidR="005425D4" w:rsidRPr="005425D4">
                        <w:rPr>
                          <w:rFonts w:ascii="Arial" w:hAnsi="Arial" w:cs="Arial"/>
                          <w:color w:val="141412"/>
                          <w:sz w:val="22"/>
                          <w:szCs w:val="22"/>
                          <w:lang w:val="nl-NL"/>
                        </w:rPr>
                        <w:t xml:space="preserve">erschillende algoritmes </w:t>
                      </w:r>
                      <w:r w:rsidR="005425D4">
                        <w:rPr>
                          <w:rFonts w:ascii="Arial" w:hAnsi="Arial" w:cs="Arial"/>
                          <w:color w:val="141412"/>
                          <w:sz w:val="22"/>
                          <w:szCs w:val="22"/>
                          <w:lang w:val="nl-NL"/>
                        </w:rPr>
                        <w:t>zo</w:t>
                      </w:r>
                      <w:r w:rsidR="00E134EC">
                        <w:rPr>
                          <w:rFonts w:ascii="Arial" w:hAnsi="Arial" w:cs="Arial"/>
                          <w:color w:val="141412"/>
                          <w:sz w:val="22"/>
                          <w:szCs w:val="22"/>
                          <w:lang w:val="nl-NL"/>
                        </w:rPr>
                        <w:t>’</w:t>
                      </w:r>
                      <w:r w:rsidR="005425D4">
                        <w:rPr>
                          <w:rFonts w:ascii="Arial" w:hAnsi="Arial" w:cs="Arial"/>
                          <w:color w:val="141412"/>
                          <w:sz w:val="22"/>
                          <w:szCs w:val="22"/>
                          <w:lang w:val="nl-NL"/>
                        </w:rPr>
                        <w:t xml:space="preserve">n </w:t>
                      </w:r>
                      <w:r w:rsidR="00E134EC">
                        <w:rPr>
                          <w:rFonts w:ascii="Arial" w:hAnsi="Arial" w:cs="Arial"/>
                          <w:color w:val="141412"/>
                          <w:sz w:val="22"/>
                          <w:szCs w:val="22"/>
                          <w:lang w:val="nl-NL"/>
                        </w:rPr>
                        <w:t xml:space="preserve">minimaal opspannende </w:t>
                      </w:r>
                      <w:r w:rsidR="005425D4">
                        <w:rPr>
                          <w:rFonts w:ascii="Arial" w:hAnsi="Arial" w:cs="Arial"/>
                          <w:color w:val="141412"/>
                          <w:sz w:val="22"/>
                          <w:szCs w:val="22"/>
                          <w:lang w:val="nl-NL"/>
                        </w:rPr>
                        <w:t>boom</w:t>
                      </w:r>
                      <w:r w:rsidR="005425D4" w:rsidRPr="005425D4">
                        <w:rPr>
                          <w:rFonts w:ascii="Arial" w:hAnsi="Arial" w:cs="Arial"/>
                          <w:color w:val="141412"/>
                          <w:sz w:val="22"/>
                          <w:szCs w:val="22"/>
                          <w:lang w:val="nl-NL"/>
                        </w:rPr>
                        <w:t xml:space="preserve"> </w:t>
                      </w:r>
                      <w:r w:rsidR="005425D4">
                        <w:rPr>
                          <w:rFonts w:ascii="Arial" w:hAnsi="Arial" w:cs="Arial"/>
                          <w:color w:val="141412"/>
                          <w:sz w:val="22"/>
                          <w:szCs w:val="22"/>
                          <w:lang w:val="nl-NL"/>
                        </w:rPr>
                        <w:t xml:space="preserve">op een handige </w:t>
                      </w:r>
                      <w:r w:rsidR="005425D4" w:rsidRPr="005425D4">
                        <w:rPr>
                          <w:rFonts w:ascii="Arial" w:hAnsi="Arial" w:cs="Arial"/>
                          <w:color w:val="141412"/>
                          <w:sz w:val="22"/>
                          <w:szCs w:val="22"/>
                          <w:lang w:val="nl-NL"/>
                        </w:rPr>
                        <w:t xml:space="preserve">maken. In dit geval passen we </w:t>
                      </w:r>
                      <w:r w:rsidR="005425D4">
                        <w:rPr>
                          <w:rFonts w:ascii="Arial" w:hAnsi="Arial" w:cs="Arial"/>
                          <w:color w:val="141412"/>
                          <w:sz w:val="22"/>
                          <w:szCs w:val="22"/>
                          <w:lang w:val="nl-NL"/>
                        </w:rPr>
                        <w:t xml:space="preserve">de algoritmen van </w:t>
                      </w:r>
                      <w:r w:rsidR="005425D4" w:rsidRPr="005425D4">
                        <w:rPr>
                          <w:rFonts w:ascii="Arial" w:hAnsi="Arial" w:cs="Arial"/>
                          <w:color w:val="141412"/>
                          <w:sz w:val="22"/>
                          <w:szCs w:val="22"/>
                          <w:lang w:val="nl-NL"/>
                        </w:rPr>
                        <w:t>Kruskal en Prim toe</w:t>
                      </w:r>
                      <w:r w:rsidR="005425D4">
                        <w:rPr>
                          <w:rFonts w:ascii="Arial" w:hAnsi="Arial" w:cs="Arial"/>
                          <w:color w:val="141412"/>
                          <w:sz w:val="22"/>
                          <w:szCs w:val="22"/>
                          <w:lang w:val="nl-NL"/>
                        </w:rPr>
                        <w:t>.</w:t>
                      </w:r>
                      <w:r w:rsidR="005425D4" w:rsidRPr="005425D4">
                        <w:rPr>
                          <w:rFonts w:ascii="Arial" w:hAnsi="Arial" w:cs="Arial"/>
                          <w:color w:val="141412"/>
                          <w:sz w:val="22"/>
                          <w:szCs w:val="22"/>
                          <w:lang w:val="nl-NL"/>
                        </w:rPr>
                        <w:t xml:space="preserve"> </w:t>
                      </w:r>
                    </w:p>
                    <w:p w14:paraId="7D184309" w14:textId="77777777" w:rsidR="00462C3E" w:rsidRDefault="00462C3E" w:rsidP="00D465F7">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26D0B100" w14:textId="77777777" w:rsidR="00462C3E" w:rsidRDefault="00462C3E" w:rsidP="00D465F7">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2F2302E0" w14:textId="77777777" w:rsidR="00462C3E" w:rsidRDefault="00462C3E" w:rsidP="00D465F7">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minimaal opspannende boom is.</w:t>
                      </w:r>
                    </w:p>
                    <w:p w14:paraId="6D3215DA" w14:textId="77777777" w:rsidR="00462C3E" w:rsidRDefault="00462C3E" w:rsidP="00D465F7">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357D3B2A" w14:textId="42971E0D" w:rsidR="00462C3E" w:rsidRDefault="00414EB2"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Herkennen of </w:t>
                      </w:r>
                      <w:r w:rsidR="00462C3E">
                        <w:rPr>
                          <w:rFonts w:ascii="Arial" w:hAnsi="Arial" w:cs="Arial"/>
                          <w:color w:val="000000" w:themeColor="text1"/>
                          <w:sz w:val="22"/>
                          <w:szCs w:val="22"/>
                          <w:lang w:val="nl-NL"/>
                        </w:rPr>
                        <w:t>een probleem op te lossen is met een minimaal opspannende boom.</w:t>
                      </w:r>
                    </w:p>
                    <w:p w14:paraId="2053948C" w14:textId="77777777" w:rsidR="00145A1C" w:rsidRDefault="00145A1C"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Verschillende algoritmen toepassen om een probleem op te lossen.</w:t>
                      </w:r>
                    </w:p>
                    <w:p w14:paraId="417693FA" w14:textId="08098026" w:rsidR="00145A1C" w:rsidRPr="000C714C" w:rsidRDefault="005425D4" w:rsidP="00145A1C">
                      <w:pPr>
                        <w:pStyle w:val="p1"/>
                        <w:numPr>
                          <w:ilvl w:val="0"/>
                          <w:numId w:val="2"/>
                        </w:numPr>
                        <w:shd w:val="clear" w:color="auto" w:fill="FFFFFF"/>
                        <w:spacing w:before="0" w:beforeAutospacing="0" w:after="360"/>
                        <w:rPr>
                          <w:rFonts w:ascii="Arial" w:hAnsi="Arial" w:cs="Arial"/>
                          <w:color w:val="000000" w:themeColor="text1"/>
                          <w:sz w:val="22"/>
                          <w:szCs w:val="22"/>
                          <w:lang w:val="nl-NL"/>
                        </w:rPr>
                      </w:pPr>
                      <w:r>
                        <w:rPr>
                          <w:rFonts w:ascii="Arial" w:hAnsi="Arial" w:cs="Arial"/>
                          <w:sz w:val="22"/>
                          <w:szCs w:val="22"/>
                          <w:lang w:val="nl-NL"/>
                        </w:rPr>
                        <w:t>E</w:t>
                      </w:r>
                      <w:r w:rsidR="00145A1C">
                        <w:rPr>
                          <w:rFonts w:ascii="Arial" w:hAnsi="Arial" w:cs="Arial"/>
                          <w:sz w:val="22"/>
                          <w:szCs w:val="22"/>
                          <w:lang w:val="nl-NL"/>
                        </w:rPr>
                        <w:t>en probleem analyseren en de relevante informatie (abstractie) in een geschikte representatie (graaf</w:t>
                      </w:r>
                      <w:r>
                        <w:rPr>
                          <w:rFonts w:ascii="Arial" w:hAnsi="Arial" w:cs="Arial"/>
                          <w:sz w:val="22"/>
                          <w:szCs w:val="22"/>
                          <w:lang w:val="nl-NL"/>
                        </w:rPr>
                        <w:t>, boom</w:t>
                      </w:r>
                      <w:r w:rsidR="00145A1C">
                        <w:rPr>
                          <w:rFonts w:ascii="Arial" w:hAnsi="Arial" w:cs="Arial"/>
                          <w:sz w:val="22"/>
                          <w:szCs w:val="22"/>
                          <w:lang w:val="nl-NL"/>
                        </w:rPr>
                        <w:t>) weergeven.</w:t>
                      </w:r>
                    </w:p>
                    <w:p w14:paraId="7D17C4D8" w14:textId="77777777" w:rsidR="00145A1C" w:rsidRDefault="00145A1C"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De algoritmen van Kruskal en Prim toepassen.</w:t>
                      </w:r>
                    </w:p>
                    <w:p w14:paraId="13E7894F" w14:textId="77777777" w:rsidR="00462C3E" w:rsidRPr="00841D9F" w:rsidRDefault="00462C3E" w:rsidP="00462C3E">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145A1C">
                        <w:rPr>
                          <w:rFonts w:ascii="Arial" w:hAnsi="Arial" w:cs="Arial"/>
                          <w:color w:val="000000" w:themeColor="text1"/>
                          <w:sz w:val="22"/>
                          <w:szCs w:val="22"/>
                          <w:lang w:val="nl-NL"/>
                        </w:rPr>
                        <w:t>, Kruskal, Pri</w:t>
                      </w:r>
                      <w:r>
                        <w:rPr>
                          <w:rFonts w:ascii="Arial" w:hAnsi="Arial" w:cs="Arial"/>
                          <w:color w:val="000000" w:themeColor="text1"/>
                          <w:sz w:val="22"/>
                          <w:szCs w:val="22"/>
                          <w:lang w:val="nl-NL"/>
                        </w:rPr>
                        <w:t>m.</w:t>
                      </w:r>
                    </w:p>
                    <w:p w14:paraId="348B5279" w14:textId="77777777" w:rsidR="00462C3E" w:rsidRPr="00BA367C" w:rsidRDefault="00462C3E" w:rsidP="00462C3E">
                      <w:pPr>
                        <w:pStyle w:val="p1"/>
                        <w:shd w:val="clear" w:color="auto" w:fill="FFFFFF"/>
                        <w:spacing w:after="360"/>
                        <w:rPr>
                          <w:rFonts w:ascii="Arial" w:hAnsi="Arial" w:cs="Arial"/>
                          <w:b/>
                          <w:color w:val="000000" w:themeColor="text1"/>
                          <w:lang w:val="nl-NL"/>
                        </w:rPr>
                      </w:pPr>
                    </w:p>
                  </w:txbxContent>
                </v:textbox>
                <w10:wrap type="square" anchorx="margin"/>
              </v:shape>
            </w:pict>
          </mc:Fallback>
        </mc:AlternateContent>
      </w:r>
    </w:p>
    <w:p w14:paraId="28EB4D56" w14:textId="77777777" w:rsidR="00145A1C" w:rsidRPr="00EE264A" w:rsidRDefault="00145A1C" w:rsidP="005C3009">
      <w:pPr>
        <w:rPr>
          <w:rFonts w:ascii="Arial" w:hAnsi="Arial" w:cs="Arial"/>
        </w:rPr>
      </w:pPr>
    </w:p>
    <w:p w14:paraId="6602A9B7" w14:textId="32A2984D" w:rsidR="00145A1C" w:rsidRPr="005C6823" w:rsidRDefault="00985DA9" w:rsidP="00145A1C">
      <w:pPr>
        <w:pStyle w:val="Heading1"/>
        <w:rPr>
          <w:rFonts w:ascii="Arial" w:hAnsi="Arial" w:cs="Arial"/>
        </w:rPr>
      </w:pPr>
      <w:r w:rsidRPr="005C6823">
        <w:rPr>
          <w:rFonts w:ascii="Arial" w:hAnsi="Arial" w:cs="Arial"/>
        </w:rPr>
        <w:t xml:space="preserve">Uitdaging: </w:t>
      </w:r>
      <w:r w:rsidR="00414EB2">
        <w:rPr>
          <w:rFonts w:ascii="Arial" w:hAnsi="Arial" w:cs="Arial"/>
        </w:rPr>
        <w:t>Modderd</w:t>
      </w:r>
      <w:r w:rsidR="00145A1C" w:rsidRPr="005C6823">
        <w:rPr>
          <w:rFonts w:ascii="Arial" w:hAnsi="Arial" w:cs="Arial"/>
        </w:rPr>
        <w:t>orp</w:t>
      </w:r>
    </w:p>
    <w:p w14:paraId="0F35CAA5" w14:textId="77777777" w:rsidR="00145A1C" w:rsidRPr="005C6823" w:rsidRDefault="00145A1C" w:rsidP="00145A1C">
      <w:pPr>
        <w:rPr>
          <w:rFonts w:ascii="Arial" w:hAnsi="Arial" w:cs="Arial"/>
          <w:bCs/>
        </w:rPr>
      </w:pPr>
      <w:r w:rsidRPr="005C6823">
        <w:rPr>
          <w:rFonts w:ascii="Arial" w:hAnsi="Arial" w:cs="Arial"/>
          <w:bCs/>
        </w:rPr>
        <w:t>Hieronder zie je een kaart van een dorp afgebeeld. Het dorp heeft geen geasfalteerde wegen. Als het regent krijgen alle dorpsbewoners modderige schoenen. Het dorp heeft niet genoeg geld om alle straten te asfalteren, want de burgemeester wil ook een zwembad bouwen.</w:t>
      </w:r>
    </w:p>
    <w:p w14:paraId="1DABC468" w14:textId="77777777" w:rsidR="00145A1C" w:rsidRPr="005C6823" w:rsidRDefault="00145A1C" w:rsidP="00145A1C">
      <w:pPr>
        <w:rPr>
          <w:rFonts w:ascii="Arial" w:hAnsi="Arial" w:cs="Arial"/>
          <w:bCs/>
        </w:rPr>
      </w:pPr>
      <w:r w:rsidRPr="005C6823">
        <w:rPr>
          <w:rFonts w:ascii="Arial" w:hAnsi="Arial" w:cs="Arial"/>
          <w:bCs/>
        </w:rPr>
        <w:t>Aan jou de uitdaging om te bepalen welke straten geasfalteerd moeten worden. Belangrijk is dat je net genoeg asfalteert zodat iedereen overal kan komen (het maakt niet uit dat het een omweg is), maar wel zo goedkoop mogelijk. De asfalteringskosten zijn 1000Euro per steen (het bruggetje kost ook 1000euro).</w:t>
      </w:r>
    </w:p>
    <w:p w14:paraId="619A808D" w14:textId="0995329F" w:rsidR="00145A1C" w:rsidRPr="005C6823" w:rsidRDefault="00145A1C" w:rsidP="00145A1C">
      <w:pPr>
        <w:rPr>
          <w:rFonts w:ascii="Arial" w:hAnsi="Arial" w:cs="Arial"/>
        </w:rPr>
      </w:pPr>
      <w:r w:rsidRPr="005C6823">
        <w:rPr>
          <w:rFonts w:ascii="Arial" w:hAnsi="Arial" w:cs="Arial"/>
          <w:bCs/>
        </w:rPr>
        <w:t>Kan jij</w:t>
      </w:r>
      <w:r w:rsidR="00414EB2">
        <w:rPr>
          <w:rFonts w:ascii="Arial" w:hAnsi="Arial" w:cs="Arial"/>
          <w:bCs/>
        </w:rPr>
        <w:t xml:space="preserve"> de dorpsbewoners van Modderd</w:t>
      </w:r>
      <w:r w:rsidRPr="005C6823">
        <w:rPr>
          <w:rFonts w:ascii="Arial" w:hAnsi="Arial" w:cs="Arial"/>
          <w:bCs/>
        </w:rPr>
        <w:t>orp helpen?</w:t>
      </w:r>
    </w:p>
    <w:p w14:paraId="7F4298F4" w14:textId="77777777" w:rsidR="00145A1C" w:rsidRPr="005C6823" w:rsidRDefault="00145A1C" w:rsidP="00145A1C">
      <w:pPr>
        <w:rPr>
          <w:rFonts w:ascii="Arial" w:hAnsi="Arial" w:cs="Arial"/>
        </w:rPr>
      </w:pPr>
    </w:p>
    <w:p w14:paraId="38F2D2E2" w14:textId="77777777" w:rsidR="001D1D36" w:rsidRPr="005C6823" w:rsidRDefault="001D1D36" w:rsidP="005C3009">
      <w:pPr>
        <w:rPr>
          <w:rFonts w:ascii="Arial" w:hAnsi="Arial" w:cs="Arial"/>
          <w:lang w:val="en-US"/>
        </w:rPr>
      </w:pPr>
      <w:r w:rsidRPr="005C6823">
        <w:rPr>
          <w:rFonts w:ascii="Arial" w:hAnsi="Arial" w:cs="Arial"/>
          <w:noProof/>
          <w:lang w:eastAsia="nl-NL"/>
        </w:rPr>
        <w:lastRenderedPageBreak/>
        <w:drawing>
          <wp:inline distT="0" distB="0" distL="0" distR="0" wp14:anchorId="2BB656F9" wp14:editId="0D335B1D">
            <wp:extent cx="4240090" cy="2838450"/>
            <wp:effectExtent l="0" t="0" r="8255" b="0"/>
            <wp:docPr id="1" name="Afbeelding 2" descr="http://alyssea84.files.wordpress.com/2014/02/muddy-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yssea84.files.wordpress.com/2014/02/muddy-cit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7020" cy="2849783"/>
                    </a:xfrm>
                    <a:prstGeom prst="rect">
                      <a:avLst/>
                    </a:prstGeom>
                    <a:noFill/>
                    <a:ln>
                      <a:noFill/>
                    </a:ln>
                  </pic:spPr>
                </pic:pic>
              </a:graphicData>
            </a:graphic>
          </wp:inline>
        </w:drawing>
      </w:r>
      <w:r w:rsidR="00B962A7" w:rsidRPr="005C6823">
        <w:rPr>
          <w:rStyle w:val="FootnoteReference"/>
          <w:rFonts w:ascii="Arial" w:hAnsi="Arial" w:cs="Arial"/>
          <w:lang w:val="en-US"/>
        </w:rPr>
        <w:footnoteReference w:id="1"/>
      </w:r>
    </w:p>
    <w:p w14:paraId="569106E3" w14:textId="77777777" w:rsidR="00145A1C" w:rsidRPr="005C6823" w:rsidRDefault="00145A1C" w:rsidP="005C3009">
      <w:pPr>
        <w:rPr>
          <w:rFonts w:ascii="Arial" w:hAnsi="Arial" w:cs="Arial"/>
          <w:lang w:val="en-US"/>
        </w:rPr>
      </w:pPr>
    </w:p>
    <w:p w14:paraId="14C203B1" w14:textId="77777777" w:rsidR="00145A1C" w:rsidRPr="005C6823" w:rsidRDefault="00145A1C" w:rsidP="00145A1C">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63360" behindDoc="0" locked="0" layoutInCell="1" allowOverlap="1" wp14:anchorId="063B140C" wp14:editId="237CBFCB">
                <wp:simplePos x="0" y="0"/>
                <wp:positionH relativeFrom="margin">
                  <wp:align>left</wp:align>
                </wp:positionH>
                <wp:positionV relativeFrom="paragraph">
                  <wp:posOffset>280035</wp:posOffset>
                </wp:positionV>
                <wp:extent cx="5715000" cy="424815"/>
                <wp:effectExtent l="0" t="0" r="19050" b="13335"/>
                <wp:wrapSquare wrapText="bothSides"/>
                <wp:docPr id="6" name="Text Box 6"/>
                <wp:cNvGraphicFramePr/>
                <a:graphic xmlns:a="http://schemas.openxmlformats.org/drawingml/2006/main">
                  <a:graphicData uri="http://schemas.microsoft.com/office/word/2010/wordprocessingShape">
                    <wps:wsp>
                      <wps:cNvSpPr txBox="1"/>
                      <wps:spPr>
                        <a:xfrm>
                          <a:off x="0" y="0"/>
                          <a:ext cx="5715000" cy="424815"/>
                        </a:xfrm>
                        <a:prstGeom prst="rect">
                          <a:avLst/>
                        </a:prstGeom>
                        <a:noFill/>
                        <a:ln w="6350">
                          <a:solidFill>
                            <a:prstClr val="black"/>
                          </a:solidFill>
                        </a:ln>
                      </wps:spPr>
                      <wps:txbx>
                        <w:txbxContent>
                          <w:p w14:paraId="58572365"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1F5B867"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6AB011A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7FA2CD8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3B45A70" w14:textId="77777777" w:rsidR="00145A1C" w:rsidRPr="008548AE"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B140C" id="Text Box 6" o:spid="_x0000_s1027" type="#_x0000_t202" style="position:absolute;margin-left:0;margin-top:22.05pt;width:450pt;height:33.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" filled="f" strokeweight=".5pt">
                <v:textbox>
                  <w:txbxContent>
                    <w:p w14:paraId="58572365"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1F5B867"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6AB011A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7FA2CD8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3B45A70" w14:textId="77777777" w:rsidR="00145A1C" w:rsidRPr="008548AE"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txbxContent>
                </v:textbox>
                <w10:wrap type="square" anchorx="margin"/>
              </v:shape>
            </w:pict>
          </mc:Fallback>
        </mc:AlternateContent>
      </w:r>
      <w:r w:rsidRPr="005C6823">
        <w:rPr>
          <w:rFonts w:ascii="Arial" w:hAnsi="Arial" w:cs="Arial"/>
          <w:i/>
        </w:rPr>
        <w:t>Geef aan hoeveel jouw oplossing gaat kosten.</w:t>
      </w:r>
    </w:p>
    <w:p w14:paraId="66349B12" w14:textId="7AD60732" w:rsidR="009A2977" w:rsidRDefault="009A2977" w:rsidP="009A2977">
      <w:pPr>
        <w:rPr>
          <w:rFonts w:ascii="Arial" w:hAnsi="Arial" w:cs="Arial"/>
          <w:i/>
        </w:rPr>
      </w:pPr>
      <w:commentRangeStart w:id="3"/>
      <w:r w:rsidRPr="005C6823">
        <w:rPr>
          <w:rFonts w:ascii="Arial" w:hAnsi="Arial" w:cs="Arial"/>
          <w:noProof/>
          <w:lang w:eastAsia="nl-NL"/>
        </w:rPr>
        <w:lastRenderedPageBreak/>
        <mc:AlternateContent>
          <mc:Choice Requires="wps">
            <w:drawing>
              <wp:anchor distT="0" distB="0" distL="114300" distR="114300" simplePos="0" relativeHeight="251709440" behindDoc="0" locked="0" layoutInCell="1" allowOverlap="1" wp14:anchorId="0B2DF036" wp14:editId="7C6505F4">
                <wp:simplePos x="0" y="0"/>
                <wp:positionH relativeFrom="margin">
                  <wp:posOffset>0</wp:posOffset>
                </wp:positionH>
                <wp:positionV relativeFrom="paragraph">
                  <wp:posOffset>445711</wp:posOffset>
                </wp:positionV>
                <wp:extent cx="5715000" cy="4305935"/>
                <wp:effectExtent l="0" t="0" r="19050" b="18415"/>
                <wp:wrapSquare wrapText="bothSides"/>
                <wp:docPr id="7" name="Text Box 7"/>
                <wp:cNvGraphicFramePr/>
                <a:graphic xmlns:a="http://schemas.openxmlformats.org/drawingml/2006/main">
                  <a:graphicData uri="http://schemas.microsoft.com/office/word/2010/wordprocessingShape">
                    <wps:wsp>
                      <wps:cNvSpPr txBox="1"/>
                      <wps:spPr>
                        <a:xfrm>
                          <a:off x="0" y="0"/>
                          <a:ext cx="5715000" cy="4305935"/>
                        </a:xfrm>
                        <a:prstGeom prst="rect">
                          <a:avLst/>
                        </a:prstGeom>
                        <a:noFill/>
                        <a:ln w="6350">
                          <a:solidFill>
                            <a:prstClr val="black"/>
                          </a:solidFill>
                        </a:ln>
                      </wps:spPr>
                      <wps:txbx>
                        <w:txbxContent>
                          <w:p w14:paraId="70651D5E"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722494DC"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006FA38D"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55E213CA"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5D1E15BB" w14:textId="77777777" w:rsidR="009A2977" w:rsidRPr="008548AE"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DF036" id="Text Box 7" o:spid="_x0000_s1028" type="#_x0000_t202" style="position:absolute;margin-left:0;margin-top:35.1pt;width:450pt;height:339.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" filled="f" strokeweight=".5pt">
                <v:textbox>
                  <w:txbxContent>
                    <w:p w14:paraId="70651D5E"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722494DC"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006FA38D"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55E213CA"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5D1E15BB" w14:textId="77777777" w:rsidR="009A2977" w:rsidRPr="008548AE"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txbxContent>
                </v:textbox>
                <w10:wrap type="square" anchorx="margin"/>
              </v:shape>
            </w:pict>
          </mc:Fallback>
        </mc:AlternateContent>
      </w:r>
      <w:r w:rsidRPr="005C6823">
        <w:rPr>
          <w:rFonts w:ascii="Arial" w:hAnsi="Arial" w:cs="Arial"/>
          <w:i/>
        </w:rPr>
        <w:t xml:space="preserve">Omschrijf </w:t>
      </w:r>
      <w:commentRangeEnd w:id="3"/>
      <w:r w:rsidR="009053B5">
        <w:rPr>
          <w:rStyle w:val="CommentReference"/>
        </w:rPr>
        <w:commentReference w:id="3"/>
      </w:r>
      <w:r w:rsidRPr="005C6823">
        <w:rPr>
          <w:rFonts w:ascii="Arial" w:hAnsi="Arial" w:cs="Arial"/>
          <w:i/>
        </w:rPr>
        <w:t>je strategie</w:t>
      </w:r>
      <w:ins w:id="4" w:author="User" w:date="2018-09-21T14:49:00Z">
        <w:r w:rsidR="009053B5">
          <w:rPr>
            <w:rFonts w:ascii="Arial" w:hAnsi="Arial" w:cs="Arial"/>
            <w:i/>
          </w:rPr>
          <w:t xml:space="preserve"> om te komen tot een oplossing</w:t>
        </w:r>
      </w:ins>
      <w:r w:rsidRPr="005C6823">
        <w:rPr>
          <w:rFonts w:ascii="Arial" w:hAnsi="Arial" w:cs="Arial"/>
          <w:i/>
        </w:rPr>
        <w:t xml:space="preserve">. Hoe ben je te werk gegaan? </w:t>
      </w:r>
      <w:commentRangeStart w:id="5"/>
      <w:r w:rsidRPr="005C6823">
        <w:rPr>
          <w:rFonts w:ascii="Arial" w:hAnsi="Arial" w:cs="Arial"/>
          <w:i/>
        </w:rPr>
        <w:t>Teken van je strategie een stroomdiagram.</w:t>
      </w:r>
      <w:commentRangeEnd w:id="5"/>
      <w:r w:rsidR="009053B5">
        <w:rPr>
          <w:rStyle w:val="CommentReference"/>
        </w:rPr>
        <w:commentReference w:id="5"/>
      </w:r>
    </w:p>
    <w:p w14:paraId="57B12D7D" w14:textId="77777777" w:rsidR="008C5C44" w:rsidRPr="005C6823" w:rsidRDefault="008C5C44" w:rsidP="00145A1C">
      <w:pPr>
        <w:rPr>
          <w:rFonts w:ascii="Arial" w:hAnsi="Arial" w:cs="Arial"/>
          <w:i/>
        </w:rPr>
      </w:pPr>
    </w:p>
    <w:p w14:paraId="289661F5" w14:textId="77777777" w:rsidR="00145A1C" w:rsidRPr="005C6823" w:rsidRDefault="00985DA9" w:rsidP="00145A1C">
      <w:pPr>
        <w:pStyle w:val="Heading1"/>
        <w:rPr>
          <w:rFonts w:ascii="Arial" w:hAnsi="Arial" w:cs="Arial"/>
        </w:rPr>
      </w:pPr>
      <w:r w:rsidRPr="005C6823">
        <w:rPr>
          <w:rFonts w:ascii="Arial" w:hAnsi="Arial" w:cs="Arial"/>
          <w:noProof/>
          <w:lang w:eastAsia="nl-NL"/>
        </w:rPr>
        <w:lastRenderedPageBreak/>
        <mc:AlternateContent>
          <mc:Choice Requires="wps">
            <w:drawing>
              <wp:anchor distT="0" distB="0" distL="114300" distR="114300" simplePos="0" relativeHeight="251669504" behindDoc="0" locked="0" layoutInCell="1" allowOverlap="1" wp14:anchorId="3FE553D5" wp14:editId="5BCDDC7B">
                <wp:simplePos x="0" y="0"/>
                <wp:positionH relativeFrom="column">
                  <wp:posOffset>0</wp:posOffset>
                </wp:positionH>
                <wp:positionV relativeFrom="paragraph">
                  <wp:posOffset>0</wp:posOffset>
                </wp:positionV>
                <wp:extent cx="5709285" cy="1828800"/>
                <wp:effectExtent l="0" t="0" r="24765" b="19050"/>
                <wp:wrapSquare wrapText="bothSides"/>
                <wp:docPr id="122" name="Text Box 122"/>
                <wp:cNvGraphicFramePr/>
                <a:graphic xmlns:a="http://schemas.openxmlformats.org/drawingml/2006/main">
                  <a:graphicData uri="http://schemas.microsoft.com/office/word/2010/wordprocessingShape">
                    <wps:wsp>
                      <wps:cNvSpPr txBox="1"/>
                      <wps:spPr>
                        <a:xfrm>
                          <a:off x="0" y="0"/>
                          <a:ext cx="5709285" cy="1828800"/>
                        </a:xfrm>
                        <a:prstGeom prst="rect">
                          <a:avLst/>
                        </a:prstGeom>
                        <a:noFill/>
                        <a:ln w="6350">
                          <a:solidFill>
                            <a:prstClr val="black"/>
                          </a:solidFill>
                        </a:ln>
                      </wps:spPr>
                      <wps:txbx>
                        <w:txbxContent>
                          <w:p w14:paraId="339290F6" w14:textId="77777777" w:rsidR="00985DA9" w:rsidRPr="005C6823" w:rsidRDefault="00985DA9" w:rsidP="00985DA9">
                            <w:pPr>
                              <w:rPr>
                                <w:rFonts w:ascii="Arial" w:hAnsi="Arial" w:cs="Arial"/>
                                <w:b/>
                              </w:rPr>
                            </w:pPr>
                            <w:r w:rsidRPr="005C6823">
                              <w:rPr>
                                <w:rFonts w:ascii="Arial" w:hAnsi="Arial" w:cs="Arial"/>
                                <w:b/>
                              </w:rPr>
                              <w:t>Representatie</w:t>
                            </w:r>
                          </w:p>
                          <w:p w14:paraId="18CFEA70" w14:textId="649312F5" w:rsidR="00985DA9" w:rsidRPr="005C6823" w:rsidRDefault="00985DA9" w:rsidP="00985DA9">
                            <w:pPr>
                              <w:rPr>
                                <w:rFonts w:ascii="Arial" w:hAnsi="Arial" w:cs="Arial"/>
                              </w:rPr>
                            </w:pPr>
                            <w:r w:rsidRPr="005C6823">
                              <w:rPr>
                                <w:rFonts w:ascii="Arial" w:hAnsi="Arial" w:cs="Arial"/>
                              </w:rPr>
                              <w:t xml:space="preserve">Om </w:t>
                            </w:r>
                            <w:r w:rsidR="002D5288">
                              <w:rPr>
                                <w:rFonts w:ascii="Arial" w:hAnsi="Arial" w:cs="Arial"/>
                              </w:rPr>
                              <w:t xml:space="preserve">inzicht te krijgen in het </w:t>
                            </w:r>
                            <w:r w:rsidRPr="005C6823">
                              <w:rPr>
                                <w:rFonts w:ascii="Arial" w:hAnsi="Arial" w:cs="Arial"/>
                              </w:rPr>
                              <w:t>probleem, kiezen we vaak voor een overzichtelijker</w:t>
                            </w:r>
                            <w:r w:rsidR="002D5288">
                              <w:rPr>
                                <w:rFonts w:ascii="Arial" w:hAnsi="Arial" w:cs="Arial"/>
                              </w:rPr>
                              <w:t>e</w:t>
                            </w:r>
                            <w:r w:rsidRPr="005C6823">
                              <w:rPr>
                                <w:rFonts w:ascii="Arial" w:hAnsi="Arial" w:cs="Arial"/>
                              </w:rPr>
                              <w:t xml:space="preserve"> manier om </w:t>
                            </w:r>
                            <w:r w:rsidR="002D5288">
                              <w:rPr>
                                <w:rFonts w:ascii="Arial" w:hAnsi="Arial" w:cs="Arial"/>
                              </w:rPr>
                              <w:t>dit</w:t>
                            </w:r>
                            <w:r w:rsidRPr="005C6823">
                              <w:rPr>
                                <w:rFonts w:ascii="Arial" w:hAnsi="Arial" w:cs="Arial"/>
                              </w:rPr>
                              <w:t xml:space="preserve"> te representeren. Een </w:t>
                            </w:r>
                            <w:r w:rsidRPr="005C6823">
                              <w:rPr>
                                <w:rFonts w:ascii="Arial" w:hAnsi="Arial" w:cs="Arial"/>
                                <w:b/>
                              </w:rPr>
                              <w:t>graaf</w:t>
                            </w:r>
                            <w:r w:rsidRPr="005C6823">
                              <w:rPr>
                                <w:rFonts w:ascii="Arial" w:hAnsi="Arial" w:cs="Arial"/>
                              </w:rPr>
                              <w:t xml:space="preserve"> kan vaak een handige repres</w:t>
                            </w:r>
                            <w:r w:rsidR="00EC2CC3">
                              <w:rPr>
                                <w:rFonts w:ascii="Arial" w:hAnsi="Arial" w:cs="Arial"/>
                              </w:rPr>
                              <w:t xml:space="preserve">entatie zijn. Hier zie je </w:t>
                            </w:r>
                            <w:r w:rsidR="008C5C44">
                              <w:rPr>
                                <w:rFonts w:ascii="Arial" w:hAnsi="Arial" w:cs="Arial"/>
                              </w:rPr>
                              <w:t>het modder</w:t>
                            </w:r>
                            <w:r w:rsidRPr="005C6823">
                              <w:rPr>
                                <w:rFonts w:ascii="Arial" w:hAnsi="Arial" w:cs="Arial"/>
                              </w:rPr>
                              <w:t>dorp</w:t>
                            </w:r>
                            <w:r w:rsidR="00EC2CC3">
                              <w:rPr>
                                <w:rFonts w:ascii="Arial" w:hAnsi="Arial" w:cs="Arial"/>
                              </w:rPr>
                              <w:t xml:space="preserve"> probleem als graaf weergegeven:</w:t>
                            </w:r>
                            <w:r w:rsidRPr="005C6823">
                              <w:rPr>
                                <w:rFonts w:ascii="Arial" w:hAnsi="Arial" w:cs="Arial"/>
                              </w:rPr>
                              <w:t xml:space="preserve"> </w:t>
                            </w:r>
                          </w:p>
                          <w:p w14:paraId="7B617F95" w14:textId="77777777" w:rsidR="00985DA9" w:rsidRPr="005C6823" w:rsidRDefault="00985DA9" w:rsidP="00985DA9">
                            <w:pPr>
                              <w:jc w:val="center"/>
                              <w:rPr>
                                <w:rFonts w:ascii="Arial" w:hAnsi="Arial" w:cs="Arial"/>
                              </w:rPr>
                            </w:pPr>
                            <w:r w:rsidRPr="005C6823">
                              <w:rPr>
                                <w:rFonts w:ascii="Arial" w:hAnsi="Arial" w:cs="Arial"/>
                                <w:noProof/>
                                <w:lang w:eastAsia="nl-NL"/>
                              </w:rPr>
                              <w:drawing>
                                <wp:inline distT="0" distB="0" distL="0" distR="0" wp14:anchorId="21565A07" wp14:editId="08C8897A">
                                  <wp:extent cx="3465461" cy="246165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5980" cy="2476233"/>
                                          </a:xfrm>
                                          <a:prstGeom prst="rect">
                                            <a:avLst/>
                                          </a:prstGeom>
                                          <a:noFill/>
                                        </pic:spPr>
                                      </pic:pic>
                                    </a:graphicData>
                                  </a:graphic>
                                </wp:inline>
                              </w:drawing>
                            </w:r>
                          </w:p>
                          <w:p w14:paraId="66688078" w14:textId="77777777" w:rsidR="00D85A87" w:rsidRPr="005C6823" w:rsidRDefault="00D85A87" w:rsidP="00D85A87">
                            <w:pPr>
                              <w:rPr>
                                <w:rFonts w:ascii="Arial" w:hAnsi="Arial" w:cs="Arial"/>
                              </w:rPr>
                            </w:pPr>
                            <w:r w:rsidRPr="005C6823">
                              <w:rPr>
                                <w:rFonts w:ascii="Arial" w:hAnsi="Arial" w:cs="Arial"/>
                              </w:rPr>
                              <w:t xml:space="preserve">De huisjes worden de knopen (punten) en verbindingslijnen (kanten). Op de verbindingslijnen geven we de asfalteringsprijs aan. Onnodige details laat je weg (zoals hoe het huis eruit ziet). Dat heet </w:t>
                            </w:r>
                            <w:r w:rsidRPr="005C6823">
                              <w:rPr>
                                <w:rFonts w:ascii="Arial" w:hAnsi="Arial" w:cs="Arial"/>
                                <w:b/>
                              </w:rPr>
                              <w:t>abstractie</w:t>
                            </w:r>
                            <w:r w:rsidRPr="005C6823">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E553D5" id="Text Box 122" o:spid="_x0000_s1029" type="#_x0000_t202" style="position:absolute;margin-left:0;margin-top:0;width:449.5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" filled="f" strokeweight=".5pt">
                <v:textbox style="mso-fit-shape-to-text:t">
                  <w:txbxContent>
                    <w:p w14:paraId="339290F6" w14:textId="77777777" w:rsidR="00985DA9" w:rsidRPr="005C6823" w:rsidRDefault="00985DA9" w:rsidP="00985DA9">
                      <w:pPr>
                        <w:rPr>
                          <w:rFonts w:ascii="Arial" w:hAnsi="Arial" w:cs="Arial"/>
                          <w:b/>
                        </w:rPr>
                      </w:pPr>
                      <w:r w:rsidRPr="005C6823">
                        <w:rPr>
                          <w:rFonts w:ascii="Arial" w:hAnsi="Arial" w:cs="Arial"/>
                          <w:b/>
                        </w:rPr>
                        <w:t>Representatie</w:t>
                      </w:r>
                    </w:p>
                    <w:p w14:paraId="18CFEA70" w14:textId="649312F5" w:rsidR="00985DA9" w:rsidRPr="005C6823" w:rsidRDefault="00985DA9" w:rsidP="00985DA9">
                      <w:pPr>
                        <w:rPr>
                          <w:rFonts w:ascii="Arial" w:hAnsi="Arial" w:cs="Arial"/>
                        </w:rPr>
                      </w:pPr>
                      <w:r w:rsidRPr="005C6823">
                        <w:rPr>
                          <w:rFonts w:ascii="Arial" w:hAnsi="Arial" w:cs="Arial"/>
                        </w:rPr>
                        <w:t xml:space="preserve">Om </w:t>
                      </w:r>
                      <w:r w:rsidR="002D5288">
                        <w:rPr>
                          <w:rFonts w:ascii="Arial" w:hAnsi="Arial" w:cs="Arial"/>
                        </w:rPr>
                        <w:t xml:space="preserve">inzicht te krijgen in het </w:t>
                      </w:r>
                      <w:r w:rsidRPr="005C6823">
                        <w:rPr>
                          <w:rFonts w:ascii="Arial" w:hAnsi="Arial" w:cs="Arial"/>
                        </w:rPr>
                        <w:t>probleem, kiezen we vaak voor een overzichtelijker</w:t>
                      </w:r>
                      <w:r w:rsidR="002D5288">
                        <w:rPr>
                          <w:rFonts w:ascii="Arial" w:hAnsi="Arial" w:cs="Arial"/>
                        </w:rPr>
                        <w:t>e</w:t>
                      </w:r>
                      <w:r w:rsidRPr="005C6823">
                        <w:rPr>
                          <w:rFonts w:ascii="Arial" w:hAnsi="Arial" w:cs="Arial"/>
                        </w:rPr>
                        <w:t xml:space="preserve"> manier om </w:t>
                      </w:r>
                      <w:r w:rsidR="002D5288">
                        <w:rPr>
                          <w:rFonts w:ascii="Arial" w:hAnsi="Arial" w:cs="Arial"/>
                        </w:rPr>
                        <w:t>dit</w:t>
                      </w:r>
                      <w:r w:rsidRPr="005C6823">
                        <w:rPr>
                          <w:rFonts w:ascii="Arial" w:hAnsi="Arial" w:cs="Arial"/>
                        </w:rPr>
                        <w:t xml:space="preserve"> te representeren. Een </w:t>
                      </w:r>
                      <w:r w:rsidRPr="005C6823">
                        <w:rPr>
                          <w:rFonts w:ascii="Arial" w:hAnsi="Arial" w:cs="Arial"/>
                          <w:b/>
                        </w:rPr>
                        <w:t>graaf</w:t>
                      </w:r>
                      <w:r w:rsidRPr="005C6823">
                        <w:rPr>
                          <w:rFonts w:ascii="Arial" w:hAnsi="Arial" w:cs="Arial"/>
                        </w:rPr>
                        <w:t xml:space="preserve"> kan vaak een handige repres</w:t>
                      </w:r>
                      <w:r w:rsidR="00EC2CC3">
                        <w:rPr>
                          <w:rFonts w:ascii="Arial" w:hAnsi="Arial" w:cs="Arial"/>
                        </w:rPr>
                        <w:t xml:space="preserve">entatie zijn. Hier zie je </w:t>
                      </w:r>
                      <w:r w:rsidR="008C5C44">
                        <w:rPr>
                          <w:rFonts w:ascii="Arial" w:hAnsi="Arial" w:cs="Arial"/>
                        </w:rPr>
                        <w:t>het modder</w:t>
                      </w:r>
                      <w:r w:rsidRPr="005C6823">
                        <w:rPr>
                          <w:rFonts w:ascii="Arial" w:hAnsi="Arial" w:cs="Arial"/>
                        </w:rPr>
                        <w:t>dorp</w:t>
                      </w:r>
                      <w:r w:rsidR="00EC2CC3">
                        <w:rPr>
                          <w:rFonts w:ascii="Arial" w:hAnsi="Arial" w:cs="Arial"/>
                        </w:rPr>
                        <w:t xml:space="preserve"> probleem als graaf weergegeven:</w:t>
                      </w:r>
                      <w:r w:rsidRPr="005C6823">
                        <w:rPr>
                          <w:rFonts w:ascii="Arial" w:hAnsi="Arial" w:cs="Arial"/>
                        </w:rPr>
                        <w:t xml:space="preserve"> </w:t>
                      </w:r>
                    </w:p>
                    <w:p w14:paraId="7B617F95" w14:textId="77777777" w:rsidR="00985DA9" w:rsidRPr="005C6823" w:rsidRDefault="00985DA9" w:rsidP="00985DA9">
                      <w:pPr>
                        <w:jc w:val="center"/>
                        <w:rPr>
                          <w:rFonts w:ascii="Arial" w:hAnsi="Arial" w:cs="Arial"/>
                        </w:rPr>
                      </w:pPr>
                      <w:r w:rsidRPr="005C6823">
                        <w:rPr>
                          <w:rFonts w:ascii="Arial" w:hAnsi="Arial" w:cs="Arial"/>
                          <w:noProof/>
                          <w:lang w:eastAsia="nl-NL"/>
                        </w:rPr>
                        <w:drawing>
                          <wp:inline distT="0" distB="0" distL="0" distR="0" wp14:anchorId="21565A07" wp14:editId="08C8897A">
                            <wp:extent cx="3465461" cy="246165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5980" cy="2476233"/>
                                    </a:xfrm>
                                    <a:prstGeom prst="rect">
                                      <a:avLst/>
                                    </a:prstGeom>
                                    <a:noFill/>
                                  </pic:spPr>
                                </pic:pic>
                              </a:graphicData>
                            </a:graphic>
                          </wp:inline>
                        </w:drawing>
                      </w:r>
                    </w:p>
                    <w:p w14:paraId="66688078" w14:textId="77777777" w:rsidR="00D85A87" w:rsidRPr="005C6823" w:rsidRDefault="00D85A87" w:rsidP="00D85A87">
                      <w:pPr>
                        <w:rPr>
                          <w:rFonts w:ascii="Arial" w:hAnsi="Arial" w:cs="Arial"/>
                        </w:rPr>
                      </w:pPr>
                      <w:r w:rsidRPr="005C6823">
                        <w:rPr>
                          <w:rFonts w:ascii="Arial" w:hAnsi="Arial" w:cs="Arial"/>
                        </w:rPr>
                        <w:t xml:space="preserve">De huisjes worden de knopen (punten) en verbindingslijnen (kanten). Op de verbindingslijnen geven we de asfalteringsprijs aan. Onnodige details laat je weg (zoals hoe het huis eruit ziet). Dat heet </w:t>
                      </w:r>
                      <w:r w:rsidRPr="005C6823">
                        <w:rPr>
                          <w:rFonts w:ascii="Arial" w:hAnsi="Arial" w:cs="Arial"/>
                          <w:b/>
                        </w:rPr>
                        <w:t>abstractie</w:t>
                      </w:r>
                      <w:r w:rsidRPr="005C6823">
                        <w:rPr>
                          <w:rFonts w:ascii="Arial" w:hAnsi="Arial" w:cs="Arial"/>
                        </w:rPr>
                        <w:t>.</w:t>
                      </w:r>
                    </w:p>
                  </w:txbxContent>
                </v:textbox>
                <w10:wrap type="square"/>
              </v:shape>
            </w:pict>
          </mc:Fallback>
        </mc:AlternateContent>
      </w:r>
      <w:r w:rsidR="00145A1C" w:rsidRPr="005C6823">
        <w:rPr>
          <w:rFonts w:ascii="Arial" w:hAnsi="Arial" w:cs="Arial"/>
        </w:rPr>
        <w:t>Verschillende strategieën vergelijken</w:t>
      </w:r>
    </w:p>
    <w:p w14:paraId="2C38BCB0" w14:textId="77777777" w:rsidR="00145A1C" w:rsidRPr="005C6823" w:rsidRDefault="00145A1C" w:rsidP="005C3009">
      <w:pPr>
        <w:rPr>
          <w:rFonts w:ascii="Arial" w:hAnsi="Arial" w:cs="Arial"/>
        </w:rPr>
      </w:pPr>
      <w:r w:rsidRPr="005C6823">
        <w:rPr>
          <w:rFonts w:ascii="Arial" w:hAnsi="Arial" w:cs="Arial"/>
        </w:rPr>
        <w:t>Er zijn meerdere manieren om zo’n probleem op te lossen. We bekijken nu de volgende mogelijkheden:</w:t>
      </w:r>
    </w:p>
    <w:p w14:paraId="17AB66C2" w14:textId="77777777" w:rsidR="00145A1C" w:rsidRPr="005C6823" w:rsidRDefault="00145A1C" w:rsidP="009B01E7">
      <w:pPr>
        <w:pStyle w:val="ListParagraph"/>
        <w:numPr>
          <w:ilvl w:val="0"/>
          <w:numId w:val="8"/>
        </w:numPr>
        <w:rPr>
          <w:rFonts w:ascii="Arial" w:hAnsi="Arial" w:cs="Arial"/>
        </w:rPr>
      </w:pPr>
      <w:r w:rsidRPr="005C6823">
        <w:rPr>
          <w:rFonts w:ascii="Arial" w:hAnsi="Arial" w:cs="Arial"/>
        </w:rPr>
        <w:t>Brute force</w:t>
      </w:r>
    </w:p>
    <w:p w14:paraId="2591EA82" w14:textId="00D5F09C" w:rsidR="00145A1C" w:rsidRPr="005C6823" w:rsidRDefault="00145A1C" w:rsidP="009B01E7">
      <w:pPr>
        <w:pStyle w:val="ListParagraph"/>
        <w:numPr>
          <w:ilvl w:val="0"/>
          <w:numId w:val="8"/>
        </w:numPr>
        <w:rPr>
          <w:rFonts w:ascii="Arial" w:hAnsi="Arial" w:cs="Arial"/>
        </w:rPr>
      </w:pPr>
      <w:r w:rsidRPr="005C6823">
        <w:rPr>
          <w:rFonts w:ascii="Arial" w:hAnsi="Arial" w:cs="Arial"/>
        </w:rPr>
        <w:t xml:space="preserve">Dure straten </w:t>
      </w:r>
      <w:r w:rsidR="009B01E7">
        <w:rPr>
          <w:rFonts w:ascii="Arial" w:hAnsi="Arial" w:cs="Arial"/>
        </w:rPr>
        <w:t>weghalen</w:t>
      </w:r>
    </w:p>
    <w:p w14:paraId="69DE4262" w14:textId="55533B76" w:rsidR="00145A1C" w:rsidRPr="005C6823" w:rsidRDefault="0022065E" w:rsidP="009B01E7">
      <w:pPr>
        <w:pStyle w:val="ListParagraph"/>
        <w:numPr>
          <w:ilvl w:val="0"/>
          <w:numId w:val="8"/>
        </w:numPr>
        <w:rPr>
          <w:rFonts w:ascii="Arial" w:hAnsi="Arial" w:cs="Arial"/>
        </w:rPr>
      </w:pPr>
      <w:r w:rsidRPr="005C6823">
        <w:rPr>
          <w:rFonts w:ascii="Arial" w:hAnsi="Arial" w:cs="Arial"/>
        </w:rPr>
        <w:t xml:space="preserve">Kruskal: </w:t>
      </w:r>
      <w:r w:rsidR="009B01E7">
        <w:rPr>
          <w:rFonts w:ascii="Arial" w:hAnsi="Arial" w:cs="Arial"/>
        </w:rPr>
        <w:t xml:space="preserve">de </w:t>
      </w:r>
      <w:r w:rsidRPr="005C6823">
        <w:rPr>
          <w:rFonts w:ascii="Arial" w:hAnsi="Arial" w:cs="Arial"/>
        </w:rPr>
        <w:t>goedkoopst</w:t>
      </w:r>
      <w:r w:rsidR="00145A1C" w:rsidRPr="005C6823">
        <w:rPr>
          <w:rFonts w:ascii="Arial" w:hAnsi="Arial" w:cs="Arial"/>
        </w:rPr>
        <w:t xml:space="preserve">e </w:t>
      </w:r>
      <w:r w:rsidR="009B01E7">
        <w:rPr>
          <w:rFonts w:ascii="Arial" w:hAnsi="Arial" w:cs="Arial"/>
        </w:rPr>
        <w:t>straat</w:t>
      </w:r>
      <w:r w:rsidR="00145A1C" w:rsidRPr="005C6823">
        <w:rPr>
          <w:rFonts w:ascii="Arial" w:hAnsi="Arial" w:cs="Arial"/>
        </w:rPr>
        <w:t xml:space="preserve"> aanleggen</w:t>
      </w:r>
    </w:p>
    <w:p w14:paraId="0EA59C8B" w14:textId="7180D9A4" w:rsidR="0022065E" w:rsidRPr="005C6823" w:rsidRDefault="00B5034B" w:rsidP="009B01E7">
      <w:pPr>
        <w:pStyle w:val="ListParagraph"/>
        <w:numPr>
          <w:ilvl w:val="0"/>
          <w:numId w:val="8"/>
        </w:numPr>
        <w:rPr>
          <w:rFonts w:ascii="Arial" w:hAnsi="Arial" w:cs="Arial"/>
        </w:rPr>
      </w:pPr>
      <w:r w:rsidRPr="005C6823">
        <w:rPr>
          <w:rFonts w:ascii="Arial" w:hAnsi="Arial" w:cs="Arial"/>
        </w:rPr>
        <w:t xml:space="preserve">Prim: </w:t>
      </w:r>
      <w:r w:rsidR="009B01E7">
        <w:rPr>
          <w:rFonts w:ascii="Arial" w:hAnsi="Arial" w:cs="Arial"/>
        </w:rPr>
        <w:t xml:space="preserve">de </w:t>
      </w:r>
      <w:r w:rsidRPr="005C6823">
        <w:rPr>
          <w:rFonts w:ascii="Arial" w:hAnsi="Arial" w:cs="Arial"/>
        </w:rPr>
        <w:t xml:space="preserve">goedkoopste verbindende straat </w:t>
      </w:r>
      <w:r w:rsidR="0022065E" w:rsidRPr="005C6823">
        <w:rPr>
          <w:rFonts w:ascii="Arial" w:hAnsi="Arial" w:cs="Arial"/>
        </w:rPr>
        <w:t>aanleggen</w:t>
      </w:r>
    </w:p>
    <w:p w14:paraId="02734C67" w14:textId="263607DB" w:rsidR="00145A1C" w:rsidRPr="005C6823" w:rsidRDefault="008A4E7C" w:rsidP="00145A1C">
      <w:pPr>
        <w:pStyle w:val="Heading2"/>
        <w:rPr>
          <w:rFonts w:ascii="Arial" w:hAnsi="Arial" w:cs="Arial"/>
        </w:rPr>
      </w:pPr>
      <w:r>
        <w:rPr>
          <w:rFonts w:ascii="Arial" w:hAnsi="Arial" w:cs="Arial"/>
        </w:rPr>
        <w:t>Strategie A.</w:t>
      </w:r>
      <w:r w:rsidR="00043EA1" w:rsidRPr="005C6823">
        <w:rPr>
          <w:rFonts w:ascii="Arial" w:hAnsi="Arial" w:cs="Arial"/>
        </w:rPr>
        <w:t xml:space="preserve"> </w:t>
      </w:r>
      <w:r w:rsidR="00145A1C" w:rsidRPr="005C6823">
        <w:rPr>
          <w:rFonts w:ascii="Arial" w:hAnsi="Arial" w:cs="Arial"/>
        </w:rPr>
        <w:t>Brute force</w:t>
      </w:r>
    </w:p>
    <w:p w14:paraId="1C46BEF9" w14:textId="77777777" w:rsidR="00145A1C" w:rsidRPr="005C6823" w:rsidRDefault="00145A1C" w:rsidP="005C3009">
      <w:pPr>
        <w:rPr>
          <w:rFonts w:ascii="Arial" w:hAnsi="Arial" w:cs="Arial"/>
        </w:rPr>
      </w:pPr>
      <w:commentRangeStart w:id="6"/>
      <w:r w:rsidRPr="005C6823">
        <w:rPr>
          <w:rFonts w:ascii="Arial" w:hAnsi="Arial" w:cs="Arial"/>
        </w:rPr>
        <w:t>Met de brute force methode bereken je alle mogelijkheden en kiest dan de goedkoopste uit.</w:t>
      </w:r>
      <w:r w:rsidR="00436152" w:rsidRPr="005C6823">
        <w:rPr>
          <w:rFonts w:ascii="Arial" w:hAnsi="Arial" w:cs="Arial"/>
        </w:rPr>
        <w:t xml:space="preserve"> Dat is </w:t>
      </w:r>
      <w:r w:rsidR="002D5288">
        <w:rPr>
          <w:rFonts w:ascii="Arial" w:hAnsi="Arial" w:cs="Arial"/>
        </w:rPr>
        <w:t>vaak</w:t>
      </w:r>
      <w:r w:rsidR="00436152" w:rsidRPr="005C6823">
        <w:rPr>
          <w:rFonts w:ascii="Arial" w:hAnsi="Arial" w:cs="Arial"/>
        </w:rPr>
        <w:t xml:space="preserve"> heel veel werk.</w:t>
      </w:r>
      <w:commentRangeEnd w:id="6"/>
      <w:r w:rsidR="009053B5">
        <w:rPr>
          <w:rStyle w:val="CommentReference"/>
        </w:rPr>
        <w:commentReference w:id="6"/>
      </w:r>
    </w:p>
    <w:p w14:paraId="611908BC" w14:textId="77777777" w:rsidR="00145A1C" w:rsidRPr="005C6823" w:rsidRDefault="00B37ADF" w:rsidP="005C3009">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67456" behindDoc="0" locked="0" layoutInCell="1" allowOverlap="1" wp14:anchorId="03904D2E" wp14:editId="51ED7FCD">
                <wp:simplePos x="0" y="0"/>
                <wp:positionH relativeFrom="column">
                  <wp:posOffset>0</wp:posOffset>
                </wp:positionH>
                <wp:positionV relativeFrom="paragraph">
                  <wp:posOffset>280670</wp:posOffset>
                </wp:positionV>
                <wp:extent cx="5709285" cy="1828800"/>
                <wp:effectExtent l="0" t="0" r="24765" b="22860"/>
                <wp:wrapSquare wrapText="bothSides"/>
                <wp:docPr id="8" name="Text Box 8"/>
                <wp:cNvGraphicFramePr/>
                <a:graphic xmlns:a="http://schemas.openxmlformats.org/drawingml/2006/main">
                  <a:graphicData uri="http://schemas.microsoft.com/office/word/2010/wordprocessingShape">
                    <wps:wsp>
                      <wps:cNvSpPr txBox="1"/>
                      <wps:spPr>
                        <a:xfrm>
                          <a:off x="0" y="0"/>
                          <a:ext cx="5709285" cy="1828800"/>
                        </a:xfrm>
                        <a:prstGeom prst="rect">
                          <a:avLst/>
                        </a:prstGeom>
                        <a:noFill/>
                        <a:ln w="6350">
                          <a:solidFill>
                            <a:prstClr val="black"/>
                          </a:solidFill>
                        </a:ln>
                      </wps:spPr>
                      <wps:txbx>
                        <w:txbxContent>
                          <w:p w14:paraId="1CF05625" w14:textId="67B61850" w:rsidR="00985DA9" w:rsidRPr="00985DA9" w:rsidRDefault="00985DA9">
                            <w:pPr>
                              <w:rPr>
                                <w:color w:val="0070C0"/>
                              </w:rPr>
                            </w:pPr>
                            <w:r w:rsidRPr="00985DA9">
                              <w:rPr>
                                <w:color w:val="0070C0"/>
                              </w:rPr>
                              <w:t xml:space="preserve">Antwoord: Brute force is </w:t>
                            </w:r>
                            <w:r w:rsidR="00043EA1">
                              <w:rPr>
                                <w:color w:val="0070C0"/>
                              </w:rPr>
                              <w:t>heel erg veel werk, zeker als het</w:t>
                            </w:r>
                            <w:r w:rsidRPr="00985DA9">
                              <w:rPr>
                                <w:color w:val="0070C0"/>
                              </w:rPr>
                              <w:t xml:space="preserve"> netwerk groot is. Maar, ja, als de</w:t>
                            </w:r>
                            <w:r w:rsidR="008C5C44">
                              <w:rPr>
                                <w:color w:val="0070C0"/>
                              </w:rPr>
                              <w:t xml:space="preserve"> berekeningen eindelijk klaar zijn</w:t>
                            </w:r>
                            <w:r w:rsidRPr="00985DA9">
                              <w:rPr>
                                <w:color w:val="0070C0"/>
                              </w:rPr>
                              <w:t>, komt daar wel het beste resultaat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904D2E" id="Text Box 8" o:spid="_x0000_s1030" type="#_x0000_t202" style="position:absolute;margin-left:0;margin-top:22.1pt;width:449.5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" filled="f" strokeweight=".5pt">
                <v:textbox style="mso-fit-shape-to-text:t">
                  <w:txbxContent>
                    <w:p w14:paraId="1CF05625" w14:textId="67B61850" w:rsidR="00985DA9" w:rsidRPr="00985DA9" w:rsidRDefault="00985DA9">
                      <w:pPr>
                        <w:rPr>
                          <w:color w:val="0070C0"/>
                        </w:rPr>
                      </w:pPr>
                      <w:r w:rsidRPr="00985DA9">
                        <w:rPr>
                          <w:color w:val="0070C0"/>
                        </w:rPr>
                        <w:t xml:space="preserve">Antwoord: Brute force is </w:t>
                      </w:r>
                      <w:r w:rsidR="00043EA1">
                        <w:rPr>
                          <w:color w:val="0070C0"/>
                        </w:rPr>
                        <w:t>heel erg veel werk, zeker als het</w:t>
                      </w:r>
                      <w:r w:rsidRPr="00985DA9">
                        <w:rPr>
                          <w:color w:val="0070C0"/>
                        </w:rPr>
                        <w:t xml:space="preserve"> netwerk groot is. Maar, ja, als de</w:t>
                      </w:r>
                      <w:r w:rsidR="008C5C44">
                        <w:rPr>
                          <w:color w:val="0070C0"/>
                        </w:rPr>
                        <w:t xml:space="preserve"> berekeningen eindelijk klaar zijn</w:t>
                      </w:r>
                      <w:r w:rsidRPr="00985DA9">
                        <w:rPr>
                          <w:color w:val="0070C0"/>
                        </w:rPr>
                        <w:t>, komt daar wel het beste resultaat uit.</w:t>
                      </w:r>
                    </w:p>
                  </w:txbxContent>
                </v:textbox>
                <w10:wrap type="square"/>
              </v:shape>
            </w:pict>
          </mc:Fallback>
        </mc:AlternateContent>
      </w:r>
      <w:r w:rsidR="00985DA9" w:rsidRPr="005C6823">
        <w:rPr>
          <w:rFonts w:ascii="Arial" w:hAnsi="Arial" w:cs="Arial"/>
          <w:i/>
        </w:rPr>
        <w:t>Levert de brute force methode altijd de beste oplossing?</w:t>
      </w:r>
    </w:p>
    <w:p w14:paraId="18710092" w14:textId="77777777" w:rsidR="00145A1C" w:rsidRPr="005C6823" w:rsidRDefault="00145A1C" w:rsidP="005C3009">
      <w:pPr>
        <w:rPr>
          <w:rFonts w:ascii="Arial" w:hAnsi="Arial" w:cs="Arial"/>
        </w:rPr>
      </w:pPr>
    </w:p>
    <w:p w14:paraId="422FA693" w14:textId="66D0EE44" w:rsidR="00145A1C" w:rsidRPr="005C6823" w:rsidRDefault="00E961BA" w:rsidP="00043EA1">
      <w:pPr>
        <w:pStyle w:val="Heading2"/>
        <w:rPr>
          <w:rFonts w:ascii="Arial" w:hAnsi="Arial" w:cs="Arial"/>
        </w:rPr>
      </w:pPr>
      <w:r>
        <w:rPr>
          <w:rFonts w:ascii="Arial" w:hAnsi="Arial" w:cs="Arial"/>
        </w:rPr>
        <w:t>Strategie B.</w:t>
      </w:r>
      <w:r w:rsidR="00043EA1" w:rsidRPr="005C6823">
        <w:rPr>
          <w:rFonts w:ascii="Arial" w:hAnsi="Arial" w:cs="Arial"/>
        </w:rPr>
        <w:t xml:space="preserve"> Dure straten weghalen</w:t>
      </w:r>
    </w:p>
    <w:p w14:paraId="39161E75" w14:textId="4FCF993E" w:rsidR="00043EA1" w:rsidRPr="005C6823" w:rsidRDefault="00043EA1" w:rsidP="005271A4">
      <w:pPr>
        <w:rPr>
          <w:rFonts w:ascii="Arial" w:hAnsi="Arial" w:cs="Arial"/>
        </w:rPr>
      </w:pPr>
      <w:commentRangeStart w:id="7"/>
      <w:r w:rsidRPr="005C6823">
        <w:rPr>
          <w:rFonts w:ascii="Arial" w:hAnsi="Arial" w:cs="Arial"/>
        </w:rPr>
        <w:t xml:space="preserve">Een andere strategie is om met een complete graaf te beginnen waarin alle verbindingen zijn aangegeven. Dan ga je </w:t>
      </w:r>
      <w:r w:rsidR="005271A4" w:rsidRPr="005C6823">
        <w:rPr>
          <w:rFonts w:ascii="Arial" w:hAnsi="Arial" w:cs="Arial"/>
        </w:rPr>
        <w:t xml:space="preserve">één voor één </w:t>
      </w:r>
      <w:r w:rsidRPr="005C6823">
        <w:rPr>
          <w:rFonts w:ascii="Arial" w:hAnsi="Arial" w:cs="Arial"/>
        </w:rPr>
        <w:t>de duurste straten wegstrepen.</w:t>
      </w:r>
      <w:r w:rsidR="00B37ADF" w:rsidRPr="005C6823">
        <w:rPr>
          <w:rFonts w:ascii="Arial" w:hAnsi="Arial" w:cs="Arial"/>
        </w:rPr>
        <w:t xml:space="preserve"> </w:t>
      </w:r>
      <w:commentRangeEnd w:id="7"/>
      <w:r w:rsidR="009053B5">
        <w:rPr>
          <w:rStyle w:val="CommentReference"/>
        </w:rPr>
        <w:commentReference w:id="7"/>
      </w:r>
      <w:r w:rsidR="00B37ADF" w:rsidRPr="005C6823">
        <w:rPr>
          <w:rFonts w:ascii="Arial" w:hAnsi="Arial" w:cs="Arial"/>
        </w:rPr>
        <w:t xml:space="preserve">Wat overblijft van de graaf </w:t>
      </w:r>
      <w:commentRangeStart w:id="8"/>
      <w:r w:rsidR="00B37ADF" w:rsidRPr="005C6823">
        <w:rPr>
          <w:rFonts w:ascii="Arial" w:hAnsi="Arial" w:cs="Arial"/>
        </w:rPr>
        <w:t xml:space="preserve">is een </w:t>
      </w:r>
      <w:r w:rsidR="00B37ADF" w:rsidRPr="005C6823">
        <w:rPr>
          <w:rFonts w:ascii="Arial" w:hAnsi="Arial" w:cs="Arial"/>
          <w:b/>
        </w:rPr>
        <w:t>boom</w:t>
      </w:r>
      <w:r w:rsidR="00B37ADF" w:rsidRPr="005C6823">
        <w:rPr>
          <w:rFonts w:ascii="Arial" w:hAnsi="Arial" w:cs="Arial"/>
        </w:rPr>
        <w:t xml:space="preserve">: </w:t>
      </w:r>
      <w:commentRangeEnd w:id="8"/>
      <w:r w:rsidR="009053B5">
        <w:rPr>
          <w:rStyle w:val="CommentReference"/>
        </w:rPr>
        <w:commentReference w:id="8"/>
      </w:r>
      <w:r w:rsidR="00B37ADF" w:rsidRPr="005C6823">
        <w:rPr>
          <w:rFonts w:ascii="Arial" w:hAnsi="Arial" w:cs="Arial"/>
        </w:rPr>
        <w:t>een netwerk dat alle punten met elka</w:t>
      </w:r>
      <w:r w:rsidR="00C401B0" w:rsidRPr="005C6823">
        <w:rPr>
          <w:rFonts w:ascii="Arial" w:hAnsi="Arial" w:cs="Arial"/>
        </w:rPr>
        <w:t xml:space="preserve">ar </w:t>
      </w:r>
      <w:r w:rsidR="002D5288">
        <w:rPr>
          <w:rFonts w:ascii="Arial" w:hAnsi="Arial" w:cs="Arial"/>
        </w:rPr>
        <w:t>verbindt</w:t>
      </w:r>
      <w:r w:rsidR="00C401B0" w:rsidRPr="005C6823">
        <w:rPr>
          <w:rFonts w:ascii="Arial" w:hAnsi="Arial" w:cs="Arial"/>
        </w:rPr>
        <w:t xml:space="preserve"> en geen circuits (een </w:t>
      </w:r>
      <w:r w:rsidR="00C401B0" w:rsidRPr="005C6823">
        <w:rPr>
          <w:rFonts w:ascii="Arial" w:eastAsia="Times New Roman" w:hAnsi="Arial" w:cs="Arial"/>
          <w:color w:val="141412"/>
        </w:rPr>
        <w:t>circuit is een gesloten pad waarvan de begin- en eindpunt samenvallen) bevat.</w:t>
      </w:r>
    </w:p>
    <w:p w14:paraId="209B4C2B" w14:textId="18BF2217" w:rsidR="00043EA1" w:rsidRPr="005C6823" w:rsidRDefault="00043EA1" w:rsidP="00043EA1">
      <w:pPr>
        <w:rPr>
          <w:rFonts w:ascii="Arial" w:hAnsi="Arial" w:cs="Arial"/>
        </w:rPr>
      </w:pPr>
      <w:r w:rsidRPr="005C6823">
        <w:rPr>
          <w:rFonts w:ascii="Arial" w:hAnsi="Arial" w:cs="Arial"/>
          <w:b/>
        </w:rPr>
        <w:t>Stap 1</w:t>
      </w:r>
      <w:r w:rsidRPr="005C6823">
        <w:rPr>
          <w:rFonts w:ascii="Arial" w:hAnsi="Arial" w:cs="Arial"/>
        </w:rPr>
        <w:t xml:space="preserve">: </w:t>
      </w:r>
      <w:r w:rsidR="00A2670C" w:rsidRPr="005C6823">
        <w:rPr>
          <w:rFonts w:ascii="Arial" w:hAnsi="Arial" w:cs="Arial"/>
        </w:rPr>
        <w:t xml:space="preserve">Maak een lijst van alle waardes, </w:t>
      </w:r>
      <w:r w:rsidRPr="005C6823">
        <w:rPr>
          <w:rFonts w:ascii="Arial" w:hAnsi="Arial" w:cs="Arial"/>
        </w:rPr>
        <w:t>van groot naar klein</w:t>
      </w:r>
      <w:r w:rsidR="00934FAA" w:rsidRPr="005C6823">
        <w:rPr>
          <w:rFonts w:ascii="Arial" w:hAnsi="Arial" w:cs="Arial"/>
        </w:rPr>
        <w:t>.</w:t>
      </w:r>
    </w:p>
    <w:p w14:paraId="00C5C30D" w14:textId="6D110A9E" w:rsidR="00934FAA" w:rsidRPr="005C6823" w:rsidRDefault="00934FAA" w:rsidP="00043EA1">
      <w:pPr>
        <w:rPr>
          <w:rFonts w:ascii="Arial" w:hAnsi="Arial" w:cs="Arial"/>
        </w:rPr>
      </w:pPr>
    </w:p>
    <w:p w14:paraId="3DD86A64" w14:textId="77F5C230" w:rsidR="00043EA1" w:rsidRPr="005C6823" w:rsidRDefault="009A2977" w:rsidP="00043EA1">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71552" behindDoc="0" locked="0" layoutInCell="1" allowOverlap="1" wp14:anchorId="1F4CCE1E" wp14:editId="4EDF451A">
                <wp:simplePos x="0" y="0"/>
                <wp:positionH relativeFrom="margin">
                  <wp:posOffset>0</wp:posOffset>
                </wp:positionH>
                <wp:positionV relativeFrom="paragraph">
                  <wp:posOffset>205740</wp:posOffset>
                </wp:positionV>
                <wp:extent cx="5709285" cy="509905"/>
                <wp:effectExtent l="0" t="0" r="24765" b="23495"/>
                <wp:wrapTopAndBottom/>
                <wp:docPr id="124" name="Text Box 124"/>
                <wp:cNvGraphicFramePr/>
                <a:graphic xmlns:a="http://schemas.openxmlformats.org/drawingml/2006/main">
                  <a:graphicData uri="http://schemas.microsoft.com/office/word/2010/wordprocessingShape">
                    <wps:wsp>
                      <wps:cNvSpPr txBox="1"/>
                      <wps:spPr>
                        <a:xfrm>
                          <a:off x="0" y="0"/>
                          <a:ext cx="5709285" cy="509905"/>
                        </a:xfrm>
                        <a:prstGeom prst="rect">
                          <a:avLst/>
                        </a:prstGeom>
                        <a:solidFill>
                          <a:schemeClr val="lt1"/>
                        </a:solidFill>
                        <a:ln w="6350">
                          <a:solidFill>
                            <a:prstClr val="black"/>
                          </a:solidFill>
                        </a:ln>
                      </wps:spPr>
                      <wps:txbx>
                        <w:txbxContent>
                          <w:p w14:paraId="7CB3E14F" w14:textId="77777777" w:rsidR="00934FAA" w:rsidRPr="00934FAA" w:rsidRDefault="00934FAA" w:rsidP="00934FAA">
                            <w:pPr>
                              <w:rPr>
                                <w:color w:val="0070C0"/>
                                <w:lang w:val="en-US"/>
                              </w:rPr>
                            </w:pPr>
                            <w:r w:rsidRPr="00934FAA">
                              <w:rPr>
                                <w:color w:val="0070C0"/>
                                <w:lang w:val="en-US"/>
                              </w:rPr>
                              <w:t xml:space="preserve">Antwoord: 5, </w:t>
                            </w:r>
                            <w:r>
                              <w:rPr>
                                <w:color w:val="0070C0"/>
                                <w:lang w:val="en-US"/>
                              </w:rPr>
                              <w:t xml:space="preserve">5, </w:t>
                            </w:r>
                            <w:r w:rsidRPr="00934FAA">
                              <w:rPr>
                                <w:color w:val="0070C0"/>
                                <w:lang w:val="en-US"/>
                              </w:rPr>
                              <w:t>4, 4, 4, 4, 4, 4, 4, 3…., 3, 2, 2, 2,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4CCE1E" id="Text Box 124" o:spid="_x0000_s1031" type="#_x0000_t202" style="position:absolute;margin-left:0;margin-top:16.2pt;width:449.55pt;height:40.1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" fillcolor="white [3201]" strokeweight=".5pt">
                <v:textbox>
                  <w:txbxContent>
                    <w:p w14:paraId="7CB3E14F" w14:textId="77777777" w:rsidR="00934FAA" w:rsidRPr="00934FAA" w:rsidRDefault="00934FAA" w:rsidP="00934FAA">
                      <w:pPr>
                        <w:rPr>
                          <w:color w:val="0070C0"/>
                          <w:lang w:val="en-US"/>
                        </w:rPr>
                      </w:pPr>
                      <w:r w:rsidRPr="00934FAA">
                        <w:rPr>
                          <w:color w:val="0070C0"/>
                          <w:lang w:val="en-US"/>
                        </w:rPr>
                        <w:t xml:space="preserve">Antwoord: 5, </w:t>
                      </w:r>
                      <w:r>
                        <w:rPr>
                          <w:color w:val="0070C0"/>
                          <w:lang w:val="en-US"/>
                        </w:rPr>
                        <w:t xml:space="preserve">5, </w:t>
                      </w:r>
                      <w:r w:rsidRPr="00934FAA">
                        <w:rPr>
                          <w:color w:val="0070C0"/>
                          <w:lang w:val="en-US"/>
                        </w:rPr>
                        <w:t>4, 4, 4, 4, 4, 4, 4, 3…., 3, 2, 2, 2, 2</w:t>
                      </w:r>
                    </w:p>
                  </w:txbxContent>
                </v:textbox>
                <w10:wrap type="topAndBottom" anchorx="margin"/>
              </v:shape>
            </w:pict>
          </mc:Fallback>
        </mc:AlternateContent>
      </w:r>
      <w:r w:rsidR="00934FAA" w:rsidRPr="005C6823">
        <w:rPr>
          <w:rFonts w:ascii="Arial" w:hAnsi="Arial" w:cs="Arial"/>
        </w:rPr>
        <w:t>De totale lengte is:</w:t>
      </w:r>
    </w:p>
    <w:p w14:paraId="32765FAA" w14:textId="6CDB6F7F" w:rsidR="00934FAA" w:rsidRPr="005C6823" w:rsidRDefault="009A2977" w:rsidP="00934FAA">
      <w:pPr>
        <w:rPr>
          <w:rFonts w:ascii="Arial" w:hAnsi="Arial" w:cs="Arial"/>
        </w:rPr>
      </w:pPr>
      <w:r w:rsidRPr="005C6823">
        <w:rPr>
          <w:rFonts w:ascii="Arial" w:hAnsi="Arial" w:cs="Arial"/>
          <w:i/>
          <w:noProof/>
          <w:lang w:eastAsia="nl-NL"/>
        </w:rPr>
        <mc:AlternateContent>
          <mc:Choice Requires="wps">
            <w:drawing>
              <wp:anchor distT="0" distB="0" distL="114300" distR="114300" simplePos="0" relativeHeight="251674624" behindDoc="0" locked="0" layoutInCell="1" allowOverlap="1" wp14:anchorId="76A5E27E" wp14:editId="2F9EF39A">
                <wp:simplePos x="0" y="0"/>
                <wp:positionH relativeFrom="margin">
                  <wp:posOffset>635</wp:posOffset>
                </wp:positionH>
                <wp:positionV relativeFrom="paragraph">
                  <wp:posOffset>1152525</wp:posOffset>
                </wp:positionV>
                <wp:extent cx="5708650" cy="3869690"/>
                <wp:effectExtent l="0" t="0" r="25400" b="16510"/>
                <wp:wrapTopAndBottom/>
                <wp:docPr id="127" name="Text Box 127"/>
                <wp:cNvGraphicFramePr/>
                <a:graphic xmlns:a="http://schemas.openxmlformats.org/drawingml/2006/main">
                  <a:graphicData uri="http://schemas.microsoft.com/office/word/2010/wordprocessingShape">
                    <wps:wsp>
                      <wps:cNvSpPr txBox="1"/>
                      <wps:spPr>
                        <a:xfrm>
                          <a:off x="0" y="0"/>
                          <a:ext cx="5708650" cy="3869690"/>
                        </a:xfrm>
                        <a:prstGeom prst="rect">
                          <a:avLst/>
                        </a:prstGeom>
                        <a:solidFill>
                          <a:schemeClr val="lt1"/>
                        </a:solidFill>
                        <a:ln w="6350">
                          <a:solidFill>
                            <a:prstClr val="black"/>
                          </a:solidFill>
                        </a:ln>
                      </wps:spPr>
                      <wps:txbx>
                        <w:txbxContent>
                          <w:p w14:paraId="386E955F" w14:textId="77777777" w:rsidR="00934FAA" w:rsidRDefault="00934FAA" w:rsidP="00976C20">
                            <w:pPr>
                              <w:jc w:val="center"/>
                            </w:pPr>
                            <w:r>
                              <w:rPr>
                                <w:noProof/>
                                <w:lang w:eastAsia="nl-NL"/>
                              </w:rPr>
                              <w:drawing>
                                <wp:inline distT="0" distB="0" distL="0" distR="0" wp14:anchorId="104EB303" wp14:editId="36363B94">
                                  <wp:extent cx="4306186" cy="3058859"/>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080" cy="3085066"/>
                                          </a:xfrm>
                                          <a:prstGeom prst="rect">
                                            <a:avLst/>
                                          </a:prstGeom>
                                          <a:noFill/>
                                          <a:ln>
                                            <a:noFill/>
                                          </a:ln>
                                        </pic:spPr>
                                      </pic:pic>
                                    </a:graphicData>
                                  </a:graphic>
                                </wp:inline>
                              </w:drawing>
                            </w:r>
                          </w:p>
                          <w:p w14:paraId="05653B07" w14:textId="77777777" w:rsidR="00934FAA" w:rsidRPr="00934FAA" w:rsidRDefault="00934FAA">
                            <w:pPr>
                              <w:rPr>
                                <w:color w:val="0070C0"/>
                              </w:rPr>
                            </w:pPr>
                            <w:r w:rsidRPr="00934FAA">
                              <w:rPr>
                                <w:color w:val="0070C0"/>
                              </w:rPr>
                              <w:t>Antwoord: eerst de 5</w:t>
                            </w:r>
                            <w:r>
                              <w:rPr>
                                <w:color w:val="0070C0"/>
                              </w:rPr>
                              <w:t>-en</w:t>
                            </w:r>
                            <w:r w:rsidRPr="00934FAA">
                              <w:rPr>
                                <w:color w:val="0070C0"/>
                              </w:rPr>
                              <w:t>, dan de 4-en enz.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5E27E" id="Text Box 127" o:spid="_x0000_s1032" type="#_x0000_t202" style="position:absolute;margin-left:.05pt;margin-top:90.75pt;width:449.5pt;height:304.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" fillcolor="white [3201]" strokeweight=".5pt">
                <v:textbox>
                  <w:txbxContent>
                    <w:p w14:paraId="386E955F" w14:textId="77777777" w:rsidR="00934FAA" w:rsidRDefault="00934FAA" w:rsidP="00976C20">
                      <w:pPr>
                        <w:jc w:val="center"/>
                      </w:pPr>
                      <w:r>
                        <w:rPr>
                          <w:noProof/>
                          <w:lang w:eastAsia="nl-NL"/>
                        </w:rPr>
                        <w:drawing>
                          <wp:inline distT="0" distB="0" distL="0" distR="0" wp14:anchorId="104EB303" wp14:editId="36363B94">
                            <wp:extent cx="4306186" cy="3058859"/>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080" cy="3085066"/>
                                    </a:xfrm>
                                    <a:prstGeom prst="rect">
                                      <a:avLst/>
                                    </a:prstGeom>
                                    <a:noFill/>
                                    <a:ln>
                                      <a:noFill/>
                                    </a:ln>
                                  </pic:spPr>
                                </pic:pic>
                              </a:graphicData>
                            </a:graphic>
                          </wp:inline>
                        </w:drawing>
                      </w:r>
                    </w:p>
                    <w:p w14:paraId="05653B07" w14:textId="77777777" w:rsidR="00934FAA" w:rsidRPr="00934FAA" w:rsidRDefault="00934FAA">
                      <w:pPr>
                        <w:rPr>
                          <w:color w:val="0070C0"/>
                        </w:rPr>
                      </w:pPr>
                      <w:r w:rsidRPr="00934FAA">
                        <w:rPr>
                          <w:color w:val="0070C0"/>
                        </w:rPr>
                        <w:t>Antwoord: eerst de 5</w:t>
                      </w:r>
                      <w:r>
                        <w:rPr>
                          <w:color w:val="0070C0"/>
                        </w:rPr>
                        <w:t>-en</w:t>
                      </w:r>
                      <w:r w:rsidRPr="00934FAA">
                        <w:rPr>
                          <w:color w:val="0070C0"/>
                        </w:rPr>
                        <w:t>, dan de 4-en enz.</w:t>
                      </w:r>
                    </w:p>
                  </w:txbxContent>
                </v:textbox>
                <w10:wrap type="topAndBottom" anchorx="margin"/>
              </v:shape>
            </w:pict>
          </mc:Fallback>
        </mc:AlternateContent>
      </w:r>
      <w:r w:rsidR="00934FAA" w:rsidRPr="005C6823">
        <w:rPr>
          <w:rFonts w:ascii="Arial" w:hAnsi="Arial" w:cs="Arial"/>
          <w:b/>
        </w:rPr>
        <w:t>Stap 2</w:t>
      </w:r>
      <w:r w:rsidR="00934FAA" w:rsidRPr="005C6823">
        <w:rPr>
          <w:rFonts w:ascii="Arial" w:hAnsi="Arial" w:cs="Arial"/>
        </w:rPr>
        <w:t xml:space="preserve">: Streep </w:t>
      </w:r>
      <w:r w:rsidR="005271A4" w:rsidRPr="005C6823">
        <w:rPr>
          <w:rFonts w:ascii="Arial" w:hAnsi="Arial" w:cs="Arial"/>
        </w:rPr>
        <w:t xml:space="preserve">één voor één </w:t>
      </w:r>
      <w:r w:rsidR="00934FAA" w:rsidRPr="005C6823">
        <w:rPr>
          <w:rFonts w:ascii="Arial" w:hAnsi="Arial" w:cs="Arial"/>
        </w:rPr>
        <w:t>de duurste straat weg. Let op: je mag alleen een straat wegstrepen als daardoor geen huisje geïsoleerd raakt (anders kan die bewoner niet meer zijn huis uit).</w:t>
      </w:r>
    </w:p>
    <w:p w14:paraId="0240B9D4" w14:textId="3F925BE0" w:rsidR="00934FAA" w:rsidRPr="005C6823" w:rsidRDefault="00934FAA" w:rsidP="00043EA1">
      <w:pPr>
        <w:rPr>
          <w:rFonts w:ascii="Arial" w:hAnsi="Arial" w:cs="Arial"/>
          <w:i/>
        </w:rPr>
      </w:pPr>
    </w:p>
    <w:p w14:paraId="0825AEEB" w14:textId="630CAFDF" w:rsidR="00934FAA" w:rsidRPr="005C6823" w:rsidRDefault="001E0DCA" w:rsidP="00934FAA">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705344" behindDoc="0" locked="0" layoutInCell="1" allowOverlap="1" wp14:anchorId="6EDDFC38" wp14:editId="10E849DC">
                <wp:simplePos x="0" y="0"/>
                <wp:positionH relativeFrom="margin">
                  <wp:posOffset>635</wp:posOffset>
                </wp:positionH>
                <wp:positionV relativeFrom="paragraph">
                  <wp:posOffset>306321</wp:posOffset>
                </wp:positionV>
                <wp:extent cx="5708650" cy="509905"/>
                <wp:effectExtent l="0" t="0" r="25400" b="23495"/>
                <wp:wrapTopAndBottom/>
                <wp:docPr id="173" name="Text Box 173"/>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75CAB92D" w14:textId="77777777" w:rsidR="001E0DCA" w:rsidRPr="00934FAA" w:rsidRDefault="001E0DCA" w:rsidP="001E0DCA">
                            <w:pPr>
                              <w:rPr>
                                <w:color w:val="0070C0"/>
                              </w:rPr>
                            </w:pPr>
                            <w:r w:rsidRPr="00934FAA">
                              <w:rPr>
                                <w:color w:val="0070C0"/>
                              </w:rPr>
                              <w:t>Antwoord</w:t>
                            </w:r>
                            <w:r>
                              <w:rPr>
                                <w:color w:val="0070C0"/>
                              </w:rPr>
                              <w:t>: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DFC38" id="Text Box 173" o:spid="_x0000_s1033" type="#_x0000_t202" style="position:absolute;margin-left:.05pt;margin-top:24.1pt;width:449.5pt;height:40.1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" fillcolor="white [3201]" strokeweight=".5pt">
                <v:textbox>
                  <w:txbxContent>
                    <w:p w14:paraId="75CAB92D" w14:textId="77777777" w:rsidR="001E0DCA" w:rsidRPr="00934FAA" w:rsidRDefault="001E0DCA" w:rsidP="001E0DCA">
                      <w:pPr>
                        <w:rPr>
                          <w:color w:val="0070C0"/>
                        </w:rPr>
                      </w:pPr>
                      <w:r w:rsidRPr="00934FAA">
                        <w:rPr>
                          <w:color w:val="0070C0"/>
                        </w:rPr>
                        <w:t>Antwoord</w:t>
                      </w:r>
                      <w:r>
                        <w:rPr>
                          <w:color w:val="0070C0"/>
                        </w:rPr>
                        <w:t>: 23</w:t>
                      </w:r>
                    </w:p>
                  </w:txbxContent>
                </v:textbox>
                <w10:wrap type="topAndBottom" anchorx="margin"/>
              </v:shape>
            </w:pict>
          </mc:Fallback>
        </mc:AlternateContent>
      </w:r>
      <w:r w:rsidR="00934FAA" w:rsidRPr="005C6823">
        <w:rPr>
          <w:rFonts w:ascii="Arial" w:hAnsi="Arial" w:cs="Arial"/>
          <w:b/>
        </w:rPr>
        <w:t>Stap 3</w:t>
      </w:r>
      <w:r w:rsidR="00934FAA" w:rsidRPr="005C6823">
        <w:rPr>
          <w:rFonts w:ascii="Arial" w:hAnsi="Arial" w:cs="Arial"/>
        </w:rPr>
        <w:t>: Bereken de totale kosten</w:t>
      </w:r>
      <w:r w:rsidR="00934FAA" w:rsidRPr="005C6823">
        <w:rPr>
          <w:rFonts w:ascii="Arial" w:hAnsi="Arial" w:cs="Arial"/>
          <w:i/>
        </w:rPr>
        <w:t>.</w:t>
      </w:r>
    </w:p>
    <w:p w14:paraId="28B429FE" w14:textId="7376C316" w:rsidR="001E0DCA" w:rsidRPr="005C6823" w:rsidRDefault="001E0DCA" w:rsidP="00934FAA">
      <w:pPr>
        <w:rPr>
          <w:rFonts w:ascii="Arial" w:hAnsi="Arial" w:cs="Arial"/>
          <w:i/>
        </w:rPr>
      </w:pPr>
    </w:p>
    <w:p w14:paraId="22BBBDB9" w14:textId="220CAD66" w:rsidR="00934FAA" w:rsidRPr="005C6823" w:rsidRDefault="00934FAA" w:rsidP="00043EA1">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78720" behindDoc="0" locked="0" layoutInCell="1" allowOverlap="1" wp14:anchorId="124C9A3A" wp14:editId="71947B13">
                <wp:simplePos x="0" y="0"/>
                <wp:positionH relativeFrom="margin">
                  <wp:posOffset>0</wp:posOffset>
                </wp:positionH>
                <wp:positionV relativeFrom="paragraph">
                  <wp:posOffset>265430</wp:posOffset>
                </wp:positionV>
                <wp:extent cx="5708650" cy="509905"/>
                <wp:effectExtent l="0" t="0" r="25400" b="23495"/>
                <wp:wrapTopAndBottom/>
                <wp:docPr id="129" name="Text Box 129"/>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0E44EE55" w14:textId="77777777" w:rsidR="00934FAA" w:rsidRPr="00934FAA" w:rsidRDefault="00934FAA" w:rsidP="00934FAA">
                            <w:pPr>
                              <w:rPr>
                                <w:color w:val="0070C0"/>
                              </w:rPr>
                            </w:pPr>
                            <w:r w:rsidRPr="00934FAA">
                              <w:rPr>
                                <w:color w:val="0070C0"/>
                              </w:rPr>
                              <w:t>Antwoord: Ja, dit algoritme levert altijd de beste oplossing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C9A3A" id="Text Box 129" o:spid="_x0000_s1034" type="#_x0000_t202" style="position:absolute;margin-left:0;margin-top:20.9pt;width:449.5pt;height:40.1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" fillcolor="white [3201]" strokeweight=".5pt">
                <v:textbox>
                  <w:txbxContent>
                    <w:p w14:paraId="0E44EE55" w14:textId="77777777" w:rsidR="00934FAA" w:rsidRPr="00934FAA" w:rsidRDefault="00934FAA" w:rsidP="00934FAA">
                      <w:pPr>
                        <w:rPr>
                          <w:color w:val="0070C0"/>
                        </w:rPr>
                      </w:pPr>
                      <w:r w:rsidRPr="00934FAA">
                        <w:rPr>
                          <w:color w:val="0070C0"/>
                        </w:rPr>
                        <w:t>Antwoord: Ja, dit algoritme levert altijd de beste oplossing op.</w:t>
                      </w:r>
                    </w:p>
                  </w:txbxContent>
                </v:textbox>
                <w10:wrap type="topAndBottom" anchorx="margin"/>
              </v:shape>
            </w:pict>
          </mc:Fallback>
        </mc:AlternateContent>
      </w:r>
      <w:r w:rsidRPr="005C6823">
        <w:rPr>
          <w:rFonts w:ascii="Arial" w:hAnsi="Arial" w:cs="Arial"/>
          <w:i/>
        </w:rPr>
        <w:t>K</w:t>
      </w:r>
      <w:commentRangeStart w:id="9"/>
      <w:r w:rsidRPr="005C6823">
        <w:rPr>
          <w:rFonts w:ascii="Arial" w:hAnsi="Arial" w:cs="Arial"/>
          <w:i/>
        </w:rPr>
        <w:t>rijg je met dit algoritme altijd de goedkoopste oplossing?</w:t>
      </w:r>
      <w:commentRangeEnd w:id="9"/>
      <w:r w:rsidR="009053B5">
        <w:rPr>
          <w:rStyle w:val="CommentReference"/>
        </w:rPr>
        <w:commentReference w:id="9"/>
      </w:r>
    </w:p>
    <w:p w14:paraId="176A1F3D" w14:textId="54F7D42A" w:rsidR="00934FAA" w:rsidRPr="005C6823" w:rsidRDefault="00934FAA" w:rsidP="00043EA1">
      <w:pPr>
        <w:rPr>
          <w:rFonts w:ascii="Arial" w:hAnsi="Arial" w:cs="Arial"/>
          <w:i/>
        </w:rPr>
      </w:pPr>
    </w:p>
    <w:p w14:paraId="5D3D2BC1" w14:textId="77777777" w:rsidR="00934FAA" w:rsidRPr="005C6823" w:rsidRDefault="00B37ADF" w:rsidP="00043EA1">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80768" behindDoc="0" locked="0" layoutInCell="1" allowOverlap="1" wp14:anchorId="725F15F7" wp14:editId="44DAA169">
                <wp:simplePos x="0" y="0"/>
                <wp:positionH relativeFrom="margin">
                  <wp:posOffset>0</wp:posOffset>
                </wp:positionH>
                <wp:positionV relativeFrom="paragraph">
                  <wp:posOffset>286385</wp:posOffset>
                </wp:positionV>
                <wp:extent cx="5708650" cy="509905"/>
                <wp:effectExtent l="0" t="0" r="25400" b="23495"/>
                <wp:wrapTopAndBottom/>
                <wp:docPr id="130" name="Text Box 130"/>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66B2A15D" w14:textId="77777777" w:rsidR="00934FAA" w:rsidRPr="00B37ADF" w:rsidRDefault="00B37ADF" w:rsidP="00934FAA">
                            <w:pPr>
                              <w:rPr>
                                <w:color w:val="0070C0"/>
                              </w:rPr>
                            </w:pPr>
                            <w:r w:rsidRPr="00B37ADF">
                              <w:rPr>
                                <w:color w:val="0070C0"/>
                              </w:rPr>
                              <w:t xml:space="preserve">Antwoord: Ja dat kan. Je kunt bij het wegstrepen van de eerste drie kiezen uit verschillende mogelijkheden. Dit leidt tot </w:t>
                            </w:r>
                            <w:r w:rsidR="0022065E">
                              <w:rPr>
                                <w:color w:val="0070C0"/>
                              </w:rPr>
                              <w:t xml:space="preserve">een </w:t>
                            </w:r>
                            <w:r w:rsidRPr="00B37ADF">
                              <w:rPr>
                                <w:color w:val="0070C0"/>
                              </w:rPr>
                              <w:t>andere bo</w:t>
                            </w:r>
                            <w:r w:rsidR="0022065E">
                              <w:rPr>
                                <w:color w:val="0070C0"/>
                              </w:rPr>
                              <w:t>o</w:t>
                            </w:r>
                            <w:r w:rsidRPr="00B37ADF">
                              <w:rPr>
                                <w:color w:val="0070C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5F15F7" id="Text Box 130" o:spid="_x0000_s1035" type="#_x0000_t202" style="position:absolute;margin-left:0;margin-top:22.55pt;width:449.5pt;height:40.1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" fillcolor="white [3201]" strokeweight=".5pt">
                <v:textbox>
                  <w:txbxContent>
                    <w:p w14:paraId="66B2A15D" w14:textId="77777777" w:rsidR="00934FAA" w:rsidRPr="00B37ADF" w:rsidRDefault="00B37ADF" w:rsidP="00934FAA">
                      <w:pPr>
                        <w:rPr>
                          <w:color w:val="0070C0"/>
                        </w:rPr>
                      </w:pPr>
                      <w:r w:rsidRPr="00B37ADF">
                        <w:rPr>
                          <w:color w:val="0070C0"/>
                        </w:rPr>
                        <w:t xml:space="preserve">Antwoord: Ja dat kan. Je kunt bij het wegstrepen van de eerste drie kiezen uit verschillende mogelijkheden. Dit leidt tot </w:t>
                      </w:r>
                      <w:r w:rsidR="0022065E">
                        <w:rPr>
                          <w:color w:val="0070C0"/>
                        </w:rPr>
                        <w:t xml:space="preserve">een </w:t>
                      </w:r>
                      <w:r w:rsidRPr="00B37ADF">
                        <w:rPr>
                          <w:color w:val="0070C0"/>
                        </w:rPr>
                        <w:t>andere bo</w:t>
                      </w:r>
                      <w:r w:rsidR="0022065E">
                        <w:rPr>
                          <w:color w:val="0070C0"/>
                        </w:rPr>
                        <w:t>o</w:t>
                      </w:r>
                      <w:r w:rsidRPr="00B37ADF">
                        <w:rPr>
                          <w:color w:val="0070C0"/>
                        </w:rPr>
                        <w:t>m.</w:t>
                      </w:r>
                    </w:p>
                  </w:txbxContent>
                </v:textbox>
                <w10:wrap type="topAndBottom" anchorx="margin"/>
              </v:shape>
            </w:pict>
          </mc:Fallback>
        </mc:AlternateContent>
      </w:r>
      <w:r w:rsidR="00934FAA" w:rsidRPr="005C6823">
        <w:rPr>
          <w:rFonts w:ascii="Arial" w:hAnsi="Arial" w:cs="Arial"/>
          <w:i/>
        </w:rPr>
        <w:t>Is het mogelijk om met dit algoritme op twee verschillende netwerken uit te komen?</w:t>
      </w:r>
    </w:p>
    <w:p w14:paraId="0EC48357" w14:textId="77777777" w:rsidR="000C50B6" w:rsidRPr="005C6823" w:rsidRDefault="000C50B6" w:rsidP="005C3009">
      <w:pPr>
        <w:rPr>
          <w:rFonts w:ascii="Arial" w:hAnsi="Arial" w:cs="Arial"/>
        </w:rPr>
      </w:pPr>
    </w:p>
    <w:p w14:paraId="23EF51E9" w14:textId="39BF2DF0" w:rsidR="000C50B6" w:rsidRPr="005C6823" w:rsidRDefault="008C5C44"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707392" behindDoc="0" locked="0" layoutInCell="1" allowOverlap="1" wp14:anchorId="590B3DCD" wp14:editId="76521D10">
                <wp:simplePos x="0" y="0"/>
                <wp:positionH relativeFrom="margin">
                  <wp:align>right</wp:align>
                </wp:positionH>
                <wp:positionV relativeFrom="paragraph">
                  <wp:posOffset>254237</wp:posOffset>
                </wp:positionV>
                <wp:extent cx="5709285" cy="1828800"/>
                <wp:effectExtent l="0" t="0" r="24765" b="18415"/>
                <wp:wrapSquare wrapText="bothSides"/>
                <wp:docPr id="3" name="Text Box 122"/>
                <wp:cNvGraphicFramePr/>
                <a:graphic xmlns:a="http://schemas.openxmlformats.org/drawingml/2006/main">
                  <a:graphicData uri="http://schemas.microsoft.com/office/word/2010/wordprocessingShape">
                    <wps:wsp>
                      <wps:cNvSpPr txBox="1"/>
                      <wps:spPr>
                        <a:xfrm>
                          <a:off x="0" y="0"/>
                          <a:ext cx="5709285" cy="1828800"/>
                        </a:xfrm>
                        <a:prstGeom prst="rect">
                          <a:avLst/>
                        </a:prstGeom>
                        <a:noFill/>
                        <a:ln w="6350">
                          <a:solidFill>
                            <a:prstClr val="black"/>
                          </a:solidFill>
                        </a:ln>
                      </wps:spPr>
                      <wps:txbx>
                        <w:txbxContent>
                          <w:p w14:paraId="38D29396" w14:textId="75925FC0" w:rsidR="008C5C44" w:rsidRPr="00767F84" w:rsidRDefault="008C5C44" w:rsidP="008C5C44">
                            <w:pPr>
                              <w:rPr>
                                <w:rFonts w:ascii="Arial" w:hAnsi="Arial" w:cs="Arial"/>
                                <w:b/>
                              </w:rPr>
                            </w:pPr>
                            <w:r w:rsidRPr="00767F84">
                              <w:rPr>
                                <w:rFonts w:ascii="Arial" w:hAnsi="Arial" w:cs="Arial"/>
                                <w:b/>
                              </w:rPr>
                              <w:t>Bomen</w:t>
                            </w:r>
                            <w:r w:rsidR="00C10183">
                              <w:rPr>
                                <w:rFonts w:ascii="Arial" w:hAnsi="Arial" w:cs="Arial"/>
                                <w:b/>
                              </w:rPr>
                              <w:t xml:space="preserve"> en gretige algoritmen</w:t>
                            </w:r>
                          </w:p>
                          <w:p w14:paraId="40C4CAEF" w14:textId="7CE39D04" w:rsidR="007C111C" w:rsidRPr="00767F84" w:rsidRDefault="007C111C" w:rsidP="007C111C">
                            <w:pPr>
                              <w:autoSpaceDE w:val="0"/>
                              <w:autoSpaceDN w:val="0"/>
                              <w:adjustRightInd w:val="0"/>
                              <w:spacing w:after="0" w:line="240" w:lineRule="auto"/>
                              <w:rPr>
                                <w:rFonts w:ascii="Arial" w:hAnsi="Arial" w:cs="Arial"/>
                              </w:rPr>
                            </w:pPr>
                            <w:r w:rsidRPr="00767F84">
                              <w:rPr>
                                <w:rFonts w:ascii="Arial" w:hAnsi="Arial" w:cs="Arial"/>
                              </w:rPr>
                              <w:t xml:space="preserve">Een graaf waarbij alle knopen verbonden zijn, maar die geen </w:t>
                            </w:r>
                            <w:r w:rsidR="00C10183">
                              <w:rPr>
                                <w:rFonts w:ascii="Arial" w:hAnsi="Arial" w:cs="Arial"/>
                              </w:rPr>
                              <w:t xml:space="preserve">gesloten circuits (dus geen cykles) </w:t>
                            </w:r>
                            <w:r w:rsidRPr="00767F84">
                              <w:rPr>
                                <w:rFonts w:ascii="Arial" w:hAnsi="Arial" w:cs="Arial"/>
                              </w:rPr>
                              <w:t xml:space="preserve">bevat heet een </w:t>
                            </w:r>
                            <w:r w:rsidRPr="00767F84">
                              <w:rPr>
                                <w:rFonts w:ascii="Arial" w:hAnsi="Arial" w:cs="Arial"/>
                                <w:b/>
                                <w:bCs/>
                              </w:rPr>
                              <w:t xml:space="preserve">opspannende </w:t>
                            </w:r>
                            <w:r w:rsidRPr="00767F84">
                              <w:rPr>
                                <w:rFonts w:ascii="Arial" w:hAnsi="Arial" w:cs="Arial"/>
                                <w:b/>
                              </w:rPr>
                              <w:t>boom</w:t>
                            </w:r>
                            <w:r w:rsidRPr="00767F84">
                              <w:rPr>
                                <w:rFonts w:ascii="Arial" w:hAnsi="Arial" w:cs="Arial"/>
                              </w:rPr>
                              <w:t xml:space="preserve">. Om zo min mogelijk asfalt te gebruiken zoeken we een </w:t>
                            </w:r>
                            <w:r w:rsidRPr="00767F84">
                              <w:rPr>
                                <w:rFonts w:ascii="Arial" w:hAnsi="Arial" w:cs="Arial"/>
                                <w:b/>
                                <w:bCs/>
                              </w:rPr>
                              <w:t xml:space="preserve">minimale </w:t>
                            </w:r>
                            <w:r w:rsidRPr="00767F84">
                              <w:rPr>
                                <w:rFonts w:ascii="Arial" w:hAnsi="Arial" w:cs="Arial"/>
                              </w:rPr>
                              <w:t>opspannende boom, dit wil zeggen een opspannende boom met de kleinst mogelijke totale lengte.</w:t>
                            </w:r>
                          </w:p>
                          <w:p w14:paraId="3672C453" w14:textId="1F17BF9A" w:rsidR="00767F84" w:rsidRDefault="00767F84" w:rsidP="00767F84">
                            <w:pPr>
                              <w:rPr>
                                <w:rFonts w:ascii="Arial" w:hAnsi="Arial" w:cs="Arial"/>
                              </w:rPr>
                            </w:pPr>
                            <w:r w:rsidRPr="00767F84">
                              <w:rPr>
                                <w:rFonts w:ascii="Arial" w:hAnsi="Arial" w:cs="Arial"/>
                              </w:rPr>
                              <w:t>Hier zie je het modderdorp probleem als minima</w:t>
                            </w:r>
                            <w:r w:rsidR="00EC2CC3">
                              <w:rPr>
                                <w:rFonts w:ascii="Arial" w:hAnsi="Arial" w:cs="Arial"/>
                              </w:rPr>
                              <w:t>le opspannende boom weergegeven:</w:t>
                            </w:r>
                            <w:r w:rsidRPr="00767F84">
                              <w:rPr>
                                <w:rFonts w:ascii="Arial" w:hAnsi="Arial" w:cs="Arial"/>
                              </w:rPr>
                              <w:t xml:space="preserve"> </w:t>
                            </w:r>
                          </w:p>
                          <w:p w14:paraId="31770FD3" w14:textId="29617E49" w:rsidR="00B057FE" w:rsidRPr="00767F84" w:rsidRDefault="00B057FE" w:rsidP="00B057FE">
                            <w:pPr>
                              <w:jc w:val="center"/>
                              <w:rPr>
                                <w:rFonts w:ascii="Arial" w:hAnsi="Arial" w:cs="Arial"/>
                              </w:rPr>
                            </w:pPr>
                            <w:r w:rsidRPr="00B057FE">
                              <w:rPr>
                                <w:noProof/>
                                <w:lang w:eastAsia="nl-NL"/>
                              </w:rPr>
                              <w:drawing>
                                <wp:inline distT="0" distB="0" distL="0" distR="0" wp14:anchorId="2C815699" wp14:editId="0B366293">
                                  <wp:extent cx="1905000" cy="1327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8602" cy="1337057"/>
                                          </a:xfrm>
                                          <a:prstGeom prst="rect">
                                            <a:avLst/>
                                          </a:prstGeom>
                                          <a:noFill/>
                                          <a:ln>
                                            <a:noFill/>
                                          </a:ln>
                                        </pic:spPr>
                                      </pic:pic>
                                    </a:graphicData>
                                  </a:graphic>
                                </wp:inline>
                              </w:drawing>
                            </w:r>
                          </w:p>
                          <w:p w14:paraId="28018449" w14:textId="7E95B4E7" w:rsidR="002E64A9" w:rsidRPr="00767F84" w:rsidRDefault="00C06A09" w:rsidP="007C111C">
                            <w:pPr>
                              <w:autoSpaceDE w:val="0"/>
                              <w:autoSpaceDN w:val="0"/>
                              <w:adjustRightInd w:val="0"/>
                              <w:spacing w:after="0" w:line="240" w:lineRule="auto"/>
                              <w:rPr>
                                <w:rFonts w:ascii="Arial" w:hAnsi="Arial" w:cs="Arial"/>
                              </w:rPr>
                            </w:pPr>
                            <w:r>
                              <w:rPr>
                                <w:rFonts w:ascii="Arial" w:hAnsi="Arial" w:cs="Arial"/>
                              </w:rPr>
                              <w:t>Een algoritme waarbij</w:t>
                            </w:r>
                            <w:r w:rsidRPr="005C6823">
                              <w:rPr>
                                <w:rFonts w:ascii="Arial" w:hAnsi="Arial" w:cs="Arial"/>
                              </w:rPr>
                              <w:t xml:space="preserve"> je</w:t>
                            </w:r>
                            <w:r>
                              <w:rPr>
                                <w:rFonts w:ascii="Arial" w:hAnsi="Arial" w:cs="Arial"/>
                              </w:rPr>
                              <w:t xml:space="preserve"> steeds de goedkoopst mogelijke verbinding</w:t>
                            </w:r>
                            <w:r w:rsidRPr="005C6823">
                              <w:rPr>
                                <w:rFonts w:ascii="Arial" w:hAnsi="Arial" w:cs="Arial"/>
                              </w:rPr>
                              <w:t xml:space="preserve"> kiest</w:t>
                            </w:r>
                            <w:r w:rsidR="009B01E7">
                              <w:rPr>
                                <w:rFonts w:ascii="Arial" w:hAnsi="Arial" w:cs="Arial"/>
                              </w:rPr>
                              <w:t>, zonder vooruit te kijken,</w:t>
                            </w:r>
                            <w:r w:rsidRPr="005C6823">
                              <w:rPr>
                                <w:rFonts w:ascii="Arial" w:hAnsi="Arial" w:cs="Arial"/>
                              </w:rPr>
                              <w:t xml:space="preserve"> heet dit een </w:t>
                            </w:r>
                            <w:r>
                              <w:rPr>
                                <w:rFonts w:ascii="Arial" w:hAnsi="Arial" w:cs="Arial"/>
                                <w:b/>
                              </w:rPr>
                              <w:t>gretig</w:t>
                            </w:r>
                            <w:r w:rsidRPr="005C6823">
                              <w:rPr>
                                <w:rFonts w:ascii="Arial" w:hAnsi="Arial" w:cs="Arial"/>
                              </w:rPr>
                              <w:t xml:space="preserve"> algoritme.</w:t>
                            </w:r>
                            <w:r w:rsidR="009B01E7">
                              <w:rPr>
                                <w:rFonts w:ascii="Arial" w:hAnsi="Arial" w:cs="Arial"/>
                              </w:rPr>
                              <w:t xml:space="preserve"> </w:t>
                            </w:r>
                            <w:r w:rsidR="00C43DC7">
                              <w:rPr>
                                <w:rFonts w:ascii="Arial" w:hAnsi="Arial" w:cs="Arial"/>
                              </w:rPr>
                              <w:t xml:space="preserve">Je maakt dus steeds een keuze die op dat moment het beste lijkt (de grootste directe winst oplevert). De vraag is of dat </w:t>
                            </w:r>
                            <w:r w:rsidR="009B01E7">
                              <w:rPr>
                                <w:rFonts w:ascii="Arial" w:hAnsi="Arial" w:cs="Arial"/>
                              </w:rPr>
                              <w:t xml:space="preserve">uiteindelijk </w:t>
                            </w:r>
                            <w:r w:rsidR="00C43DC7">
                              <w:rPr>
                                <w:rFonts w:ascii="Arial" w:hAnsi="Arial" w:cs="Arial"/>
                              </w:rPr>
                              <w:t>leidt tot de allerbeste oplossing</w:t>
                            </w:r>
                            <w:r w:rsidR="009B01E7">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0B3DCD" id="_x0000_s1036" type="#_x0000_t202" style="position:absolute;margin-left:398.35pt;margin-top:20pt;width:449.55pt;height:2in;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" filled="f" strokeweight=".5pt">
                <v:textbox style="mso-fit-shape-to-text:t">
                  <w:txbxContent>
                    <w:p w14:paraId="38D29396" w14:textId="75925FC0" w:rsidR="008C5C44" w:rsidRPr="00767F84" w:rsidRDefault="008C5C44" w:rsidP="008C5C44">
                      <w:pPr>
                        <w:rPr>
                          <w:rFonts w:ascii="Arial" w:hAnsi="Arial" w:cs="Arial"/>
                          <w:b/>
                        </w:rPr>
                      </w:pPr>
                      <w:r w:rsidRPr="00767F84">
                        <w:rPr>
                          <w:rFonts w:ascii="Arial" w:hAnsi="Arial" w:cs="Arial"/>
                          <w:b/>
                        </w:rPr>
                        <w:t>Bomen</w:t>
                      </w:r>
                      <w:r w:rsidR="00C10183">
                        <w:rPr>
                          <w:rFonts w:ascii="Arial" w:hAnsi="Arial" w:cs="Arial"/>
                          <w:b/>
                        </w:rPr>
                        <w:t xml:space="preserve"> en gretige algoritmen</w:t>
                      </w:r>
                    </w:p>
                    <w:p w14:paraId="40C4CAEF" w14:textId="7CE39D04" w:rsidR="007C111C" w:rsidRPr="00767F84" w:rsidRDefault="007C111C" w:rsidP="007C111C">
                      <w:pPr>
                        <w:autoSpaceDE w:val="0"/>
                        <w:autoSpaceDN w:val="0"/>
                        <w:adjustRightInd w:val="0"/>
                        <w:spacing w:after="0" w:line="240" w:lineRule="auto"/>
                        <w:rPr>
                          <w:rFonts w:ascii="Arial" w:hAnsi="Arial" w:cs="Arial"/>
                        </w:rPr>
                      </w:pPr>
                      <w:r w:rsidRPr="00767F84">
                        <w:rPr>
                          <w:rFonts w:ascii="Arial" w:hAnsi="Arial" w:cs="Arial"/>
                        </w:rPr>
                        <w:t xml:space="preserve">Een graaf waarbij alle knopen verbonden zijn, maar die geen </w:t>
                      </w:r>
                      <w:r w:rsidR="00C10183">
                        <w:rPr>
                          <w:rFonts w:ascii="Arial" w:hAnsi="Arial" w:cs="Arial"/>
                        </w:rPr>
                        <w:t xml:space="preserve">gesloten circuits (dus geen cykles) </w:t>
                      </w:r>
                      <w:r w:rsidRPr="00767F84">
                        <w:rPr>
                          <w:rFonts w:ascii="Arial" w:hAnsi="Arial" w:cs="Arial"/>
                        </w:rPr>
                        <w:t xml:space="preserve">bevat heet een </w:t>
                      </w:r>
                      <w:r w:rsidRPr="00767F84">
                        <w:rPr>
                          <w:rFonts w:ascii="Arial" w:hAnsi="Arial" w:cs="Arial"/>
                          <w:b/>
                          <w:bCs/>
                        </w:rPr>
                        <w:t xml:space="preserve">opspannende </w:t>
                      </w:r>
                      <w:r w:rsidRPr="00767F84">
                        <w:rPr>
                          <w:rFonts w:ascii="Arial" w:hAnsi="Arial" w:cs="Arial"/>
                          <w:b/>
                        </w:rPr>
                        <w:t>boom</w:t>
                      </w:r>
                      <w:r w:rsidRPr="00767F84">
                        <w:rPr>
                          <w:rFonts w:ascii="Arial" w:hAnsi="Arial" w:cs="Arial"/>
                        </w:rPr>
                        <w:t xml:space="preserve">. Om zo min mogelijk asfalt te gebruiken zoeken we een </w:t>
                      </w:r>
                      <w:r w:rsidRPr="00767F84">
                        <w:rPr>
                          <w:rFonts w:ascii="Arial" w:hAnsi="Arial" w:cs="Arial"/>
                          <w:b/>
                          <w:bCs/>
                        </w:rPr>
                        <w:t xml:space="preserve">minimale </w:t>
                      </w:r>
                      <w:r w:rsidRPr="00767F84">
                        <w:rPr>
                          <w:rFonts w:ascii="Arial" w:hAnsi="Arial" w:cs="Arial"/>
                        </w:rPr>
                        <w:t>opspannende boom, dit wil zeggen een opspannende boom met de kleinst mogelijke totale lengte.</w:t>
                      </w:r>
                    </w:p>
                    <w:p w14:paraId="3672C453" w14:textId="1F17BF9A" w:rsidR="00767F84" w:rsidRDefault="00767F84" w:rsidP="00767F84">
                      <w:pPr>
                        <w:rPr>
                          <w:rFonts w:ascii="Arial" w:hAnsi="Arial" w:cs="Arial"/>
                        </w:rPr>
                      </w:pPr>
                      <w:r w:rsidRPr="00767F84">
                        <w:rPr>
                          <w:rFonts w:ascii="Arial" w:hAnsi="Arial" w:cs="Arial"/>
                        </w:rPr>
                        <w:t>Hier zie je het modderdorp probleem als minima</w:t>
                      </w:r>
                      <w:r w:rsidR="00EC2CC3">
                        <w:rPr>
                          <w:rFonts w:ascii="Arial" w:hAnsi="Arial" w:cs="Arial"/>
                        </w:rPr>
                        <w:t>le opspannende boom weergegeven:</w:t>
                      </w:r>
                      <w:r w:rsidRPr="00767F84">
                        <w:rPr>
                          <w:rFonts w:ascii="Arial" w:hAnsi="Arial" w:cs="Arial"/>
                        </w:rPr>
                        <w:t xml:space="preserve"> </w:t>
                      </w:r>
                    </w:p>
                    <w:p w14:paraId="31770FD3" w14:textId="29617E49" w:rsidR="00B057FE" w:rsidRPr="00767F84" w:rsidRDefault="00B057FE" w:rsidP="00B057FE">
                      <w:pPr>
                        <w:jc w:val="center"/>
                        <w:rPr>
                          <w:rFonts w:ascii="Arial" w:hAnsi="Arial" w:cs="Arial"/>
                        </w:rPr>
                      </w:pPr>
                      <w:r w:rsidRPr="00B057FE">
                        <w:rPr>
                          <w:noProof/>
                          <w:lang w:eastAsia="nl-NL"/>
                        </w:rPr>
                        <w:drawing>
                          <wp:inline distT="0" distB="0" distL="0" distR="0" wp14:anchorId="2C815699" wp14:editId="0B366293">
                            <wp:extent cx="1905000" cy="1327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8602" cy="1337057"/>
                                    </a:xfrm>
                                    <a:prstGeom prst="rect">
                                      <a:avLst/>
                                    </a:prstGeom>
                                    <a:noFill/>
                                    <a:ln>
                                      <a:noFill/>
                                    </a:ln>
                                  </pic:spPr>
                                </pic:pic>
                              </a:graphicData>
                            </a:graphic>
                          </wp:inline>
                        </w:drawing>
                      </w:r>
                    </w:p>
                    <w:p w14:paraId="28018449" w14:textId="7E95B4E7" w:rsidR="002E64A9" w:rsidRPr="00767F84" w:rsidRDefault="00C06A09" w:rsidP="007C111C">
                      <w:pPr>
                        <w:autoSpaceDE w:val="0"/>
                        <w:autoSpaceDN w:val="0"/>
                        <w:adjustRightInd w:val="0"/>
                        <w:spacing w:after="0" w:line="240" w:lineRule="auto"/>
                        <w:rPr>
                          <w:rFonts w:ascii="Arial" w:hAnsi="Arial" w:cs="Arial"/>
                        </w:rPr>
                      </w:pPr>
                      <w:r>
                        <w:rPr>
                          <w:rFonts w:ascii="Arial" w:hAnsi="Arial" w:cs="Arial"/>
                        </w:rPr>
                        <w:t>Een algoritme waarbij</w:t>
                      </w:r>
                      <w:r w:rsidRPr="005C6823">
                        <w:rPr>
                          <w:rFonts w:ascii="Arial" w:hAnsi="Arial" w:cs="Arial"/>
                        </w:rPr>
                        <w:t xml:space="preserve"> je</w:t>
                      </w:r>
                      <w:r>
                        <w:rPr>
                          <w:rFonts w:ascii="Arial" w:hAnsi="Arial" w:cs="Arial"/>
                        </w:rPr>
                        <w:t xml:space="preserve"> steeds de goedkoopst mogelijke verbinding</w:t>
                      </w:r>
                      <w:r w:rsidRPr="005C6823">
                        <w:rPr>
                          <w:rFonts w:ascii="Arial" w:hAnsi="Arial" w:cs="Arial"/>
                        </w:rPr>
                        <w:t xml:space="preserve"> kiest</w:t>
                      </w:r>
                      <w:r w:rsidR="009B01E7">
                        <w:rPr>
                          <w:rFonts w:ascii="Arial" w:hAnsi="Arial" w:cs="Arial"/>
                        </w:rPr>
                        <w:t>, zonder vooruit te kijken,</w:t>
                      </w:r>
                      <w:r w:rsidRPr="005C6823">
                        <w:rPr>
                          <w:rFonts w:ascii="Arial" w:hAnsi="Arial" w:cs="Arial"/>
                        </w:rPr>
                        <w:t xml:space="preserve"> heet dit een </w:t>
                      </w:r>
                      <w:r>
                        <w:rPr>
                          <w:rFonts w:ascii="Arial" w:hAnsi="Arial" w:cs="Arial"/>
                          <w:b/>
                        </w:rPr>
                        <w:t>gretig</w:t>
                      </w:r>
                      <w:r w:rsidRPr="005C6823">
                        <w:rPr>
                          <w:rFonts w:ascii="Arial" w:hAnsi="Arial" w:cs="Arial"/>
                        </w:rPr>
                        <w:t xml:space="preserve"> algoritme.</w:t>
                      </w:r>
                      <w:r w:rsidR="009B01E7">
                        <w:rPr>
                          <w:rFonts w:ascii="Arial" w:hAnsi="Arial" w:cs="Arial"/>
                        </w:rPr>
                        <w:t xml:space="preserve"> </w:t>
                      </w:r>
                      <w:r w:rsidR="00C43DC7">
                        <w:rPr>
                          <w:rFonts w:ascii="Arial" w:hAnsi="Arial" w:cs="Arial"/>
                        </w:rPr>
                        <w:t xml:space="preserve">Je maakt dus steeds een keuze die op dat moment het beste lijkt (de grootste directe winst oplevert). De vraag is of dat </w:t>
                      </w:r>
                      <w:r w:rsidR="009B01E7">
                        <w:rPr>
                          <w:rFonts w:ascii="Arial" w:hAnsi="Arial" w:cs="Arial"/>
                        </w:rPr>
                        <w:t xml:space="preserve">uiteindelijk </w:t>
                      </w:r>
                      <w:r w:rsidR="00C43DC7">
                        <w:rPr>
                          <w:rFonts w:ascii="Arial" w:hAnsi="Arial" w:cs="Arial"/>
                        </w:rPr>
                        <w:t>leidt tot de allerbeste oplossing</w:t>
                      </w:r>
                      <w:r w:rsidR="009B01E7">
                        <w:rPr>
                          <w:rFonts w:ascii="Arial" w:hAnsi="Arial" w:cs="Arial"/>
                        </w:rPr>
                        <w:t>.</w:t>
                      </w:r>
                    </w:p>
                  </w:txbxContent>
                </v:textbox>
                <w10:wrap type="square" anchorx="margin"/>
              </v:shape>
            </w:pict>
          </mc:Fallback>
        </mc:AlternateContent>
      </w:r>
      <w:r w:rsidR="009053B5">
        <w:rPr>
          <w:rStyle w:val="CommentReference"/>
        </w:rPr>
        <w:commentReference w:id="10"/>
      </w:r>
    </w:p>
    <w:p w14:paraId="61AD6A3B" w14:textId="77777777" w:rsidR="009B01E7" w:rsidRDefault="00CC6C55" w:rsidP="000C50B6">
      <w:pPr>
        <w:pStyle w:val="Heading2"/>
        <w:rPr>
          <w:rFonts w:ascii="Arial" w:hAnsi="Arial" w:cs="Arial"/>
        </w:rPr>
      </w:pPr>
      <w:r>
        <w:rPr>
          <w:rStyle w:val="CommentReference"/>
          <w:rFonts w:asciiTheme="minorHAnsi" w:eastAsiaTheme="minorHAnsi" w:hAnsiTheme="minorHAnsi" w:cstheme="minorBidi"/>
          <w:color w:val="auto"/>
        </w:rPr>
        <w:commentReference w:id="11"/>
      </w:r>
    </w:p>
    <w:p w14:paraId="2F261F0D" w14:textId="7CD06486" w:rsidR="000C50B6" w:rsidRPr="005C6823" w:rsidRDefault="00E961BA" w:rsidP="000C50B6">
      <w:pPr>
        <w:pStyle w:val="Heading2"/>
        <w:rPr>
          <w:rFonts w:ascii="Arial" w:hAnsi="Arial" w:cs="Arial"/>
        </w:rPr>
      </w:pPr>
      <w:r>
        <w:rPr>
          <w:rFonts w:ascii="Arial" w:hAnsi="Arial" w:cs="Arial"/>
        </w:rPr>
        <w:t>Strategie C.</w:t>
      </w:r>
      <w:r w:rsidR="000C50B6" w:rsidRPr="005C6823">
        <w:rPr>
          <w:rFonts w:ascii="Arial" w:hAnsi="Arial" w:cs="Arial"/>
        </w:rPr>
        <w:t xml:space="preserve"> </w:t>
      </w:r>
      <w:r>
        <w:rPr>
          <w:rFonts w:ascii="Arial" w:hAnsi="Arial" w:cs="Arial"/>
        </w:rPr>
        <w:t>Kruskal:</w:t>
      </w:r>
      <w:r w:rsidR="002D5288">
        <w:rPr>
          <w:rFonts w:ascii="Arial" w:hAnsi="Arial" w:cs="Arial"/>
        </w:rPr>
        <w:t xml:space="preserve"> de</w:t>
      </w:r>
      <w:r w:rsidR="009B01E7">
        <w:rPr>
          <w:rFonts w:ascii="Arial" w:hAnsi="Arial" w:cs="Arial"/>
        </w:rPr>
        <w:t xml:space="preserve"> goedkoopste straat</w:t>
      </w:r>
      <w:r w:rsidR="000C50B6" w:rsidRPr="005C6823">
        <w:rPr>
          <w:rFonts w:ascii="Arial" w:hAnsi="Arial" w:cs="Arial"/>
        </w:rPr>
        <w:t xml:space="preserve"> aanleggen</w:t>
      </w:r>
    </w:p>
    <w:p w14:paraId="64821388" w14:textId="2EBEF5AE" w:rsidR="000C50B6" w:rsidRPr="005C6823" w:rsidRDefault="000C50B6" w:rsidP="000C50B6">
      <w:pPr>
        <w:rPr>
          <w:rFonts w:ascii="Arial" w:hAnsi="Arial" w:cs="Arial"/>
        </w:rPr>
      </w:pPr>
      <w:r w:rsidRPr="005C6823">
        <w:rPr>
          <w:rFonts w:ascii="Arial" w:hAnsi="Arial" w:cs="Arial"/>
        </w:rPr>
        <w:t xml:space="preserve">Een </w:t>
      </w:r>
      <w:r w:rsidR="00A2670C" w:rsidRPr="005C6823">
        <w:rPr>
          <w:rFonts w:ascii="Arial" w:hAnsi="Arial" w:cs="Arial"/>
        </w:rPr>
        <w:t xml:space="preserve">efficiënte </w:t>
      </w:r>
      <w:commentRangeStart w:id="12"/>
      <w:r w:rsidR="00A2670C" w:rsidRPr="005C6823">
        <w:rPr>
          <w:rFonts w:ascii="Arial" w:hAnsi="Arial" w:cs="Arial"/>
        </w:rPr>
        <w:t>strategie</w:t>
      </w:r>
      <w:commentRangeEnd w:id="12"/>
      <w:r w:rsidR="00CC6C55">
        <w:rPr>
          <w:rStyle w:val="CommentReference"/>
        </w:rPr>
        <w:commentReference w:id="12"/>
      </w:r>
      <w:r w:rsidR="00A2670C" w:rsidRPr="005C6823">
        <w:rPr>
          <w:rFonts w:ascii="Arial" w:hAnsi="Arial" w:cs="Arial"/>
        </w:rPr>
        <w:t xml:space="preserve"> is om </w:t>
      </w:r>
      <w:r w:rsidR="005271A4" w:rsidRPr="005C6823">
        <w:rPr>
          <w:rFonts w:ascii="Arial" w:hAnsi="Arial" w:cs="Arial"/>
        </w:rPr>
        <w:t xml:space="preserve">één voor één </w:t>
      </w:r>
      <w:r w:rsidRPr="005C6823">
        <w:rPr>
          <w:rFonts w:ascii="Arial" w:hAnsi="Arial" w:cs="Arial"/>
        </w:rPr>
        <w:t xml:space="preserve">de </w:t>
      </w:r>
      <w:r w:rsidR="00A2670C" w:rsidRPr="005C6823">
        <w:rPr>
          <w:rFonts w:ascii="Arial" w:hAnsi="Arial" w:cs="Arial"/>
        </w:rPr>
        <w:t xml:space="preserve">goedkoopste straten aan te leggen. Je legt alleen een straat aan als deze een huis verbindt </w:t>
      </w:r>
      <w:r w:rsidR="002D5288">
        <w:rPr>
          <w:rFonts w:ascii="Arial" w:hAnsi="Arial" w:cs="Arial"/>
        </w:rPr>
        <w:t>dat</w:t>
      </w:r>
      <w:r w:rsidR="00A2670C" w:rsidRPr="005C6823">
        <w:rPr>
          <w:rFonts w:ascii="Arial" w:hAnsi="Arial" w:cs="Arial"/>
        </w:rPr>
        <w:t xml:space="preserve"> nog niet verbonden is</w:t>
      </w:r>
      <w:r w:rsidR="00976C20" w:rsidRPr="005C6823">
        <w:rPr>
          <w:rFonts w:ascii="Arial" w:hAnsi="Arial" w:cs="Arial"/>
        </w:rPr>
        <w:t>, hiermee vermijd je een gesloten circuit</w:t>
      </w:r>
      <w:r w:rsidR="00A2670C" w:rsidRPr="005C6823">
        <w:rPr>
          <w:rFonts w:ascii="Arial" w:hAnsi="Arial" w:cs="Arial"/>
        </w:rPr>
        <w:t xml:space="preserve">. Dit algoritme heet </w:t>
      </w:r>
      <w:r w:rsidR="002D5288">
        <w:rPr>
          <w:rFonts w:ascii="Arial" w:hAnsi="Arial" w:cs="Arial"/>
        </w:rPr>
        <w:t>het</w:t>
      </w:r>
      <w:r w:rsidR="00A2670C" w:rsidRPr="005C6823">
        <w:rPr>
          <w:rFonts w:ascii="Arial" w:hAnsi="Arial" w:cs="Arial"/>
        </w:rPr>
        <w:t xml:space="preserve"> Kruskal algoritme.</w:t>
      </w:r>
      <w:r w:rsidR="00C06A09">
        <w:rPr>
          <w:rFonts w:ascii="Arial" w:hAnsi="Arial" w:cs="Arial"/>
        </w:rPr>
        <w:t xml:space="preserve"> </w:t>
      </w:r>
      <w:r w:rsidR="00C06A09" w:rsidRPr="005C6823">
        <w:rPr>
          <w:rFonts w:ascii="Arial" w:hAnsi="Arial" w:cs="Arial"/>
        </w:rPr>
        <w:t xml:space="preserve">Omdat je </w:t>
      </w:r>
      <w:r w:rsidR="00C06A09">
        <w:rPr>
          <w:rFonts w:ascii="Arial" w:hAnsi="Arial" w:cs="Arial"/>
        </w:rPr>
        <w:t xml:space="preserve">hierbij </w:t>
      </w:r>
      <w:r w:rsidR="00C06A09" w:rsidRPr="005C6823">
        <w:rPr>
          <w:rFonts w:ascii="Arial" w:hAnsi="Arial" w:cs="Arial"/>
        </w:rPr>
        <w:t xml:space="preserve">steeds de goedkoopst mogelijke straat kiest heet dit een </w:t>
      </w:r>
      <w:r w:rsidR="00C06A09">
        <w:rPr>
          <w:rFonts w:ascii="Arial" w:hAnsi="Arial" w:cs="Arial"/>
          <w:b/>
        </w:rPr>
        <w:t>gretig</w:t>
      </w:r>
      <w:r w:rsidR="00C06A09" w:rsidRPr="005C6823">
        <w:rPr>
          <w:rFonts w:ascii="Arial" w:hAnsi="Arial" w:cs="Arial"/>
        </w:rPr>
        <w:t xml:space="preserve"> algoritme.</w:t>
      </w:r>
    </w:p>
    <w:p w14:paraId="6D343221" w14:textId="1143751F" w:rsidR="000C50B6" w:rsidRPr="005C6823" w:rsidRDefault="009A2977" w:rsidP="005C3009">
      <w:pPr>
        <w:rPr>
          <w:rFonts w:ascii="Arial" w:hAnsi="Arial" w:cs="Arial"/>
        </w:rPr>
      </w:pPr>
      <w:r w:rsidRPr="005C6823">
        <w:rPr>
          <w:rFonts w:ascii="Arial" w:hAnsi="Arial" w:cs="Arial"/>
          <w:b/>
          <w:noProof/>
          <w:lang w:eastAsia="nl-NL"/>
        </w:rPr>
        <mc:AlternateContent>
          <mc:Choice Requires="wps">
            <w:drawing>
              <wp:anchor distT="0" distB="0" distL="114300" distR="114300" simplePos="0" relativeHeight="251682816" behindDoc="0" locked="0" layoutInCell="1" allowOverlap="1" wp14:anchorId="094772BE" wp14:editId="7BB056A9">
                <wp:simplePos x="0" y="0"/>
                <wp:positionH relativeFrom="margin">
                  <wp:posOffset>0</wp:posOffset>
                </wp:positionH>
                <wp:positionV relativeFrom="paragraph">
                  <wp:posOffset>450215</wp:posOffset>
                </wp:positionV>
                <wp:extent cx="5709684" cy="509905"/>
                <wp:effectExtent l="0" t="0" r="24765" b="23495"/>
                <wp:wrapTopAndBottom/>
                <wp:docPr id="131" name="Text Box 131"/>
                <wp:cNvGraphicFramePr/>
                <a:graphic xmlns:a="http://schemas.openxmlformats.org/drawingml/2006/main">
                  <a:graphicData uri="http://schemas.microsoft.com/office/word/2010/wordprocessingShape">
                    <wps:wsp>
                      <wps:cNvSpPr txBox="1"/>
                      <wps:spPr>
                        <a:xfrm>
                          <a:off x="0" y="0"/>
                          <a:ext cx="5709684" cy="509905"/>
                        </a:xfrm>
                        <a:prstGeom prst="rect">
                          <a:avLst/>
                        </a:prstGeom>
                        <a:solidFill>
                          <a:schemeClr val="lt1"/>
                        </a:solidFill>
                        <a:ln w="6350">
                          <a:solidFill>
                            <a:prstClr val="black"/>
                          </a:solidFill>
                        </a:ln>
                      </wps:spPr>
                      <wps:txbx>
                        <w:txbxContent>
                          <w:p w14:paraId="386FF2C4" w14:textId="77777777" w:rsidR="00A2670C" w:rsidRPr="00934FAA" w:rsidRDefault="00A2670C" w:rsidP="00A2670C">
                            <w:pPr>
                              <w:rPr>
                                <w:color w:val="0070C0"/>
                                <w:lang w:val="en-US"/>
                              </w:rPr>
                            </w:pPr>
                            <w:r w:rsidRPr="00934FAA">
                              <w:rPr>
                                <w:color w:val="0070C0"/>
                                <w:lang w:val="en-US"/>
                              </w:rPr>
                              <w:t xml:space="preserve">Antwoord: </w:t>
                            </w:r>
                            <w:r>
                              <w:rPr>
                                <w:color w:val="0070C0"/>
                                <w:lang w:val="en-US"/>
                              </w:rPr>
                              <w:t xml:space="preserve">2,2,2,2, 3, …, </w:t>
                            </w:r>
                            <w:r w:rsidRPr="00934FAA">
                              <w:rPr>
                                <w:color w:val="0070C0"/>
                                <w:lang w:val="en-US"/>
                              </w:rPr>
                              <w:t xml:space="preserve">4, 4, 4, 4, 4, 4, 4, 5, </w:t>
                            </w:r>
                            <w:r>
                              <w:rPr>
                                <w:color w:val="0070C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4772BE" id="Text Box 131" o:spid="_x0000_s1037" type="#_x0000_t202" style="position:absolute;margin-left:0;margin-top:35.45pt;width:449.6pt;height:40.1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" fillcolor="white [3201]" strokeweight=".5pt">
                <v:textbox>
                  <w:txbxContent>
                    <w:p w14:paraId="386FF2C4" w14:textId="77777777" w:rsidR="00A2670C" w:rsidRPr="00934FAA" w:rsidRDefault="00A2670C" w:rsidP="00A2670C">
                      <w:pPr>
                        <w:rPr>
                          <w:color w:val="0070C0"/>
                          <w:lang w:val="en-US"/>
                        </w:rPr>
                      </w:pPr>
                      <w:r w:rsidRPr="00934FAA">
                        <w:rPr>
                          <w:color w:val="0070C0"/>
                          <w:lang w:val="en-US"/>
                        </w:rPr>
                        <w:t xml:space="preserve">Antwoord: </w:t>
                      </w:r>
                      <w:r>
                        <w:rPr>
                          <w:color w:val="0070C0"/>
                          <w:lang w:val="en-US"/>
                        </w:rPr>
                        <w:t xml:space="preserve">2,2,2,2, 3, …, </w:t>
                      </w:r>
                      <w:r w:rsidRPr="00934FAA">
                        <w:rPr>
                          <w:color w:val="0070C0"/>
                          <w:lang w:val="en-US"/>
                        </w:rPr>
                        <w:t xml:space="preserve">4, 4, 4, 4, 4, 4, 4, 5, </w:t>
                      </w:r>
                      <w:r>
                        <w:rPr>
                          <w:color w:val="0070C0"/>
                          <w:lang w:val="en-US"/>
                        </w:rPr>
                        <w:t>5</w:t>
                      </w:r>
                    </w:p>
                  </w:txbxContent>
                </v:textbox>
                <w10:wrap type="topAndBottom" anchorx="margin"/>
              </v:shape>
            </w:pict>
          </mc:Fallback>
        </mc:AlternateContent>
      </w:r>
      <w:r w:rsidR="00A2670C" w:rsidRPr="005C6823">
        <w:rPr>
          <w:rFonts w:ascii="Arial" w:hAnsi="Arial" w:cs="Arial"/>
          <w:b/>
        </w:rPr>
        <w:t>Stap 1</w:t>
      </w:r>
      <w:r w:rsidR="00A2670C" w:rsidRPr="005C6823">
        <w:rPr>
          <w:rFonts w:ascii="Arial" w:hAnsi="Arial" w:cs="Arial"/>
        </w:rPr>
        <w:t>: Maak een lijst van alle waardes, van goedkoopst naar duurst.</w:t>
      </w:r>
    </w:p>
    <w:p w14:paraId="06740125" w14:textId="514CEA6C" w:rsidR="000C50B6" w:rsidRPr="005C6823" w:rsidRDefault="009A2977" w:rsidP="005C3009">
      <w:pPr>
        <w:rPr>
          <w:rFonts w:ascii="Arial" w:hAnsi="Arial" w:cs="Arial"/>
        </w:rPr>
      </w:pPr>
      <w:r w:rsidRPr="005C6823">
        <w:rPr>
          <w:rFonts w:ascii="Arial" w:hAnsi="Arial" w:cs="Arial"/>
          <w:i/>
          <w:noProof/>
          <w:lang w:eastAsia="nl-NL"/>
        </w:rPr>
        <w:lastRenderedPageBreak/>
        <mc:AlternateContent>
          <mc:Choice Requires="wps">
            <w:drawing>
              <wp:anchor distT="0" distB="0" distL="114300" distR="114300" simplePos="0" relativeHeight="251684864" behindDoc="0" locked="0" layoutInCell="1" allowOverlap="1" wp14:anchorId="126F1C94" wp14:editId="681B8061">
                <wp:simplePos x="0" y="0"/>
                <wp:positionH relativeFrom="margin">
                  <wp:posOffset>-38100</wp:posOffset>
                </wp:positionH>
                <wp:positionV relativeFrom="paragraph">
                  <wp:posOffset>318770</wp:posOffset>
                </wp:positionV>
                <wp:extent cx="5708650" cy="3869690"/>
                <wp:effectExtent l="0" t="0" r="25400" b="16510"/>
                <wp:wrapTopAndBottom/>
                <wp:docPr id="132" name="Text Box 132"/>
                <wp:cNvGraphicFramePr/>
                <a:graphic xmlns:a="http://schemas.openxmlformats.org/drawingml/2006/main">
                  <a:graphicData uri="http://schemas.microsoft.com/office/word/2010/wordprocessingShape">
                    <wps:wsp>
                      <wps:cNvSpPr txBox="1"/>
                      <wps:spPr>
                        <a:xfrm>
                          <a:off x="0" y="0"/>
                          <a:ext cx="5708650" cy="3869690"/>
                        </a:xfrm>
                        <a:prstGeom prst="rect">
                          <a:avLst/>
                        </a:prstGeom>
                        <a:solidFill>
                          <a:schemeClr val="lt1"/>
                        </a:solidFill>
                        <a:ln w="6350">
                          <a:solidFill>
                            <a:prstClr val="black"/>
                          </a:solidFill>
                        </a:ln>
                      </wps:spPr>
                      <wps:txbx>
                        <w:txbxContent>
                          <w:p w14:paraId="1165A7B2" w14:textId="77777777" w:rsidR="00976C20" w:rsidRDefault="00976C20" w:rsidP="00976C20"/>
                          <w:p w14:paraId="03DF0958" w14:textId="77777777" w:rsidR="00985DA9" w:rsidRDefault="00976C20" w:rsidP="00976C20">
                            <w:pPr>
                              <w:jc w:val="center"/>
                            </w:pPr>
                            <w:r w:rsidRPr="00976C20">
                              <w:rPr>
                                <w:noProof/>
                                <w:lang w:eastAsia="nl-NL"/>
                              </w:rPr>
                              <w:drawing>
                                <wp:inline distT="0" distB="0" distL="0" distR="0" wp14:anchorId="59986D2A" wp14:editId="47A0BA46">
                                  <wp:extent cx="4135755" cy="2796540"/>
                                  <wp:effectExtent l="0" t="0" r="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1C94" id="Text Box 132" o:spid="_x0000_s1038" type="#_x0000_t202" style="position:absolute;margin-left:-3pt;margin-top:25.1pt;width:449.5pt;height:304.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" fillcolor="white [3201]" strokeweight=".5pt">
                <v:textbox>
                  <w:txbxContent>
                    <w:p w14:paraId="1165A7B2" w14:textId="77777777" w:rsidR="00976C20" w:rsidRDefault="00976C20" w:rsidP="00976C20"/>
                    <w:p w14:paraId="03DF0958" w14:textId="77777777" w:rsidR="00985DA9" w:rsidRDefault="00976C20" w:rsidP="00976C20">
                      <w:pPr>
                        <w:jc w:val="center"/>
                      </w:pPr>
                      <w:r w:rsidRPr="00976C20">
                        <w:rPr>
                          <w:noProof/>
                          <w:lang w:eastAsia="nl-NL"/>
                        </w:rPr>
                        <w:drawing>
                          <wp:inline distT="0" distB="0" distL="0" distR="0" wp14:anchorId="59986D2A" wp14:editId="47A0BA46">
                            <wp:extent cx="4135755" cy="2796540"/>
                            <wp:effectExtent l="0" t="0" r="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v:textbox>
                <w10:wrap type="topAndBottom" anchorx="margin"/>
              </v:shape>
            </w:pict>
          </mc:Fallback>
        </mc:AlternateContent>
      </w:r>
      <w:r w:rsidR="00A2670C" w:rsidRPr="005C6823">
        <w:rPr>
          <w:rFonts w:ascii="Arial" w:hAnsi="Arial" w:cs="Arial"/>
          <w:b/>
        </w:rPr>
        <w:t>Stap 2</w:t>
      </w:r>
      <w:r w:rsidR="00A2670C" w:rsidRPr="005C6823">
        <w:rPr>
          <w:rFonts w:ascii="Arial" w:hAnsi="Arial" w:cs="Arial"/>
        </w:rPr>
        <w:t xml:space="preserve">: </w:t>
      </w:r>
      <w:r w:rsidR="00976C20" w:rsidRPr="005C6823">
        <w:rPr>
          <w:rFonts w:ascii="Arial" w:hAnsi="Arial" w:cs="Arial"/>
        </w:rPr>
        <w:t>Teken alle huizen als knopen.</w:t>
      </w:r>
    </w:p>
    <w:p w14:paraId="2B5CA450" w14:textId="2DC09CD2" w:rsidR="00976C20" w:rsidRPr="005C6823" w:rsidRDefault="00976C20" w:rsidP="005C3009">
      <w:pPr>
        <w:rPr>
          <w:rFonts w:ascii="Arial" w:hAnsi="Arial" w:cs="Arial"/>
        </w:rPr>
      </w:pPr>
    </w:p>
    <w:p w14:paraId="1C184990" w14:textId="0808F904" w:rsidR="00976C20" w:rsidRPr="005C6823" w:rsidRDefault="00976C20" w:rsidP="005C3009">
      <w:pPr>
        <w:rPr>
          <w:rFonts w:ascii="Arial" w:hAnsi="Arial" w:cs="Arial"/>
        </w:rPr>
      </w:pPr>
      <w:r w:rsidRPr="005C6823">
        <w:rPr>
          <w:rFonts w:ascii="Arial" w:hAnsi="Arial" w:cs="Arial"/>
          <w:b/>
        </w:rPr>
        <w:t>Stap 3</w:t>
      </w:r>
      <w:r w:rsidRPr="005C6823">
        <w:rPr>
          <w:rFonts w:ascii="Arial" w:hAnsi="Arial" w:cs="Arial"/>
        </w:rPr>
        <w:t xml:space="preserve">: </w:t>
      </w:r>
      <w:r w:rsidR="006F05C8">
        <w:rPr>
          <w:rFonts w:ascii="Arial" w:hAnsi="Arial" w:cs="Arial"/>
        </w:rPr>
        <w:t>Neem</w:t>
      </w:r>
      <w:r w:rsidRPr="005C6823">
        <w:rPr>
          <w:rFonts w:ascii="Arial" w:hAnsi="Arial" w:cs="Arial"/>
        </w:rPr>
        <w:t xml:space="preserve"> de goedkoopste verbinding</w:t>
      </w:r>
      <w:r w:rsidR="006F05C8">
        <w:rPr>
          <w:rFonts w:ascii="Arial" w:hAnsi="Arial" w:cs="Arial"/>
        </w:rPr>
        <w:t>. A</w:t>
      </w:r>
      <w:r w:rsidRPr="005C6823">
        <w:rPr>
          <w:rFonts w:ascii="Arial" w:hAnsi="Arial" w:cs="Arial"/>
        </w:rPr>
        <w:t>lleen als d</w:t>
      </w:r>
      <w:r w:rsidR="006F05C8">
        <w:rPr>
          <w:rFonts w:ascii="Arial" w:hAnsi="Arial" w:cs="Arial"/>
        </w:rPr>
        <w:t>eze geen gesloten circuit maakt, leg je deze verbinding aan.</w:t>
      </w:r>
      <w:r w:rsidR="00255CE2" w:rsidRPr="005C6823">
        <w:rPr>
          <w:rFonts w:ascii="Arial" w:hAnsi="Arial" w:cs="Arial"/>
        </w:rPr>
        <w:t xml:space="preserve"> Streep de waarde </w:t>
      </w:r>
      <w:r w:rsidR="006F05C8">
        <w:rPr>
          <w:rFonts w:ascii="Arial" w:hAnsi="Arial" w:cs="Arial"/>
        </w:rPr>
        <w:t xml:space="preserve">in je lijst </w:t>
      </w:r>
      <w:r w:rsidR="00255CE2" w:rsidRPr="005C6823">
        <w:rPr>
          <w:rFonts w:ascii="Arial" w:hAnsi="Arial" w:cs="Arial"/>
        </w:rPr>
        <w:t>door</w:t>
      </w:r>
      <w:r w:rsidR="00C10183">
        <w:rPr>
          <w:rFonts w:ascii="Arial" w:hAnsi="Arial" w:cs="Arial"/>
        </w:rPr>
        <w:t xml:space="preserve"> (ook als je de verbinding niet hebt gelegd)</w:t>
      </w:r>
      <w:r w:rsidR="006F05C8">
        <w:rPr>
          <w:rFonts w:ascii="Arial" w:hAnsi="Arial" w:cs="Arial"/>
        </w:rPr>
        <w:t>.</w:t>
      </w:r>
    </w:p>
    <w:p w14:paraId="6ACACB23" w14:textId="77777777" w:rsidR="001E0DCA" w:rsidRPr="005C6823" w:rsidRDefault="001E0DCA" w:rsidP="005C3009">
      <w:pPr>
        <w:rPr>
          <w:rFonts w:ascii="Arial" w:hAnsi="Arial" w:cs="Arial"/>
        </w:rPr>
      </w:pPr>
      <w:r w:rsidRPr="005C6823">
        <w:rPr>
          <w:rFonts w:ascii="Arial" w:hAnsi="Arial" w:cs="Arial"/>
          <w:b/>
        </w:rPr>
        <w:t>Stap 4</w:t>
      </w:r>
      <w:r w:rsidRPr="005C6823">
        <w:rPr>
          <w:rFonts w:ascii="Arial" w:hAnsi="Arial" w:cs="Arial"/>
        </w:rPr>
        <w:t>: Herhaal de vorige stap totdat alle waarden uit je lijst zijn doorgestreept.</w:t>
      </w:r>
    </w:p>
    <w:p w14:paraId="00DFF5E7" w14:textId="77777777" w:rsidR="00976C20" w:rsidRPr="005C6823" w:rsidRDefault="00976C20"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86912" behindDoc="0" locked="0" layoutInCell="1" allowOverlap="1" wp14:anchorId="2B91E1AA" wp14:editId="168B0C54">
                <wp:simplePos x="0" y="0"/>
                <wp:positionH relativeFrom="margin">
                  <wp:posOffset>635</wp:posOffset>
                </wp:positionH>
                <wp:positionV relativeFrom="paragraph">
                  <wp:posOffset>224155</wp:posOffset>
                </wp:positionV>
                <wp:extent cx="5708650" cy="509905"/>
                <wp:effectExtent l="0" t="0" r="25400" b="23495"/>
                <wp:wrapTopAndBottom/>
                <wp:docPr id="152" name="Text Box 152"/>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3E53B23C" w14:textId="77777777" w:rsidR="00976C20" w:rsidRPr="00C401B0" w:rsidRDefault="00976C20" w:rsidP="00976C20">
                            <w:pPr>
                              <w:rPr>
                                <w:color w:val="0070C0"/>
                                <w:lang w:val="en-US"/>
                              </w:rPr>
                            </w:pPr>
                            <w:r w:rsidRPr="00C401B0">
                              <w:rPr>
                                <w:color w:val="0070C0"/>
                                <w:lang w:val="en-US"/>
                              </w:rPr>
                              <w:t>Antwoord: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91E1AA" id="Text Box 152" o:spid="_x0000_s1039" type="#_x0000_t202" style="position:absolute;margin-left:.05pt;margin-top:17.65pt;width:449.5pt;height:40.1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" fillcolor="white [3201]" strokeweight=".5pt">
                <v:textbox>
                  <w:txbxContent>
                    <w:p w14:paraId="3E53B23C" w14:textId="77777777" w:rsidR="00976C20" w:rsidRPr="00C401B0" w:rsidRDefault="00976C20" w:rsidP="00976C20">
                      <w:pPr>
                        <w:rPr>
                          <w:color w:val="0070C0"/>
                          <w:lang w:val="en-US"/>
                        </w:rPr>
                      </w:pPr>
                      <w:r w:rsidRPr="00C401B0">
                        <w:rPr>
                          <w:color w:val="0070C0"/>
                          <w:lang w:val="en-US"/>
                        </w:rPr>
                        <w:t>Antwoord: 23</w:t>
                      </w:r>
                    </w:p>
                  </w:txbxContent>
                </v:textbox>
                <w10:wrap type="topAndBottom" anchorx="margin"/>
              </v:shape>
            </w:pict>
          </mc:Fallback>
        </mc:AlternateContent>
      </w:r>
      <w:r w:rsidRPr="005C6823">
        <w:rPr>
          <w:rFonts w:ascii="Arial" w:hAnsi="Arial" w:cs="Arial"/>
          <w:b/>
        </w:rPr>
        <w:t xml:space="preserve">Stap </w:t>
      </w:r>
      <w:r w:rsidR="001E0DCA" w:rsidRPr="005C6823">
        <w:rPr>
          <w:rFonts w:ascii="Arial" w:hAnsi="Arial" w:cs="Arial"/>
          <w:b/>
        </w:rPr>
        <w:t>5</w:t>
      </w:r>
      <w:r w:rsidRPr="005C6823">
        <w:rPr>
          <w:rFonts w:ascii="Arial" w:hAnsi="Arial" w:cs="Arial"/>
          <w:b/>
        </w:rPr>
        <w:t>:</w:t>
      </w:r>
      <w:r w:rsidRPr="005C6823">
        <w:rPr>
          <w:rFonts w:ascii="Arial" w:hAnsi="Arial" w:cs="Arial"/>
        </w:rPr>
        <w:t xml:space="preserve"> Bereken de totale kosten.</w:t>
      </w:r>
    </w:p>
    <w:p w14:paraId="2AE95FE2" w14:textId="77777777" w:rsidR="00976C20" w:rsidRPr="005C6823" w:rsidRDefault="00976C20" w:rsidP="00976C20">
      <w:pPr>
        <w:rPr>
          <w:rFonts w:ascii="Arial" w:hAnsi="Arial" w:cs="Arial"/>
          <w:i/>
        </w:rPr>
      </w:pPr>
    </w:p>
    <w:p w14:paraId="56102716" w14:textId="77777777" w:rsidR="00976C20" w:rsidRPr="005C6823" w:rsidRDefault="00976C20" w:rsidP="00976C20">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88960" behindDoc="0" locked="0" layoutInCell="1" allowOverlap="1" wp14:anchorId="6F64B69F" wp14:editId="05BEF63D">
                <wp:simplePos x="0" y="0"/>
                <wp:positionH relativeFrom="margin">
                  <wp:posOffset>0</wp:posOffset>
                </wp:positionH>
                <wp:positionV relativeFrom="paragraph">
                  <wp:posOffset>265430</wp:posOffset>
                </wp:positionV>
                <wp:extent cx="5708650" cy="509905"/>
                <wp:effectExtent l="0" t="0" r="25400" b="23495"/>
                <wp:wrapTopAndBottom/>
                <wp:docPr id="153" name="Text Box 153"/>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356A5B0E" w14:textId="77777777" w:rsidR="00976C20" w:rsidRPr="00934FAA" w:rsidRDefault="00976C20" w:rsidP="00976C20">
                            <w:pPr>
                              <w:rPr>
                                <w:color w:val="0070C0"/>
                              </w:rPr>
                            </w:pPr>
                            <w:r w:rsidRPr="00934FAA">
                              <w:rPr>
                                <w:color w:val="0070C0"/>
                              </w:rPr>
                              <w:t>Antwoord: Ja, dit algoritme levert altijd de beste oplossing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64B69F" id="Text Box 153" o:spid="_x0000_s1040" type="#_x0000_t202" style="position:absolute;margin-left:0;margin-top:20.9pt;width:449.5pt;height:40.1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" fillcolor="white [3201]" strokeweight=".5pt">
                <v:textbox>
                  <w:txbxContent>
                    <w:p w14:paraId="356A5B0E" w14:textId="77777777" w:rsidR="00976C20" w:rsidRPr="00934FAA" w:rsidRDefault="00976C20" w:rsidP="00976C20">
                      <w:pPr>
                        <w:rPr>
                          <w:color w:val="0070C0"/>
                        </w:rPr>
                      </w:pPr>
                      <w:r w:rsidRPr="00934FAA">
                        <w:rPr>
                          <w:color w:val="0070C0"/>
                        </w:rPr>
                        <w:t>Antwoord: Ja, dit algoritme levert altijd de beste oplossing op.</w:t>
                      </w:r>
                    </w:p>
                  </w:txbxContent>
                </v:textbox>
                <w10:wrap type="topAndBottom" anchorx="margin"/>
              </v:shape>
            </w:pict>
          </mc:Fallback>
        </mc:AlternateContent>
      </w:r>
      <w:r w:rsidRPr="005C6823">
        <w:rPr>
          <w:rFonts w:ascii="Arial" w:hAnsi="Arial" w:cs="Arial"/>
          <w:i/>
        </w:rPr>
        <w:t>Krijg je met dit algoritme altijd de goedkoopste oplossing?</w:t>
      </w:r>
    </w:p>
    <w:p w14:paraId="44B84EFF" w14:textId="77777777" w:rsidR="00976C20" w:rsidRPr="005C6823" w:rsidRDefault="00976C20" w:rsidP="00976C20">
      <w:pPr>
        <w:rPr>
          <w:rFonts w:ascii="Arial" w:hAnsi="Arial" w:cs="Arial"/>
          <w:i/>
        </w:rPr>
      </w:pPr>
    </w:p>
    <w:p w14:paraId="6DBB6041" w14:textId="77777777" w:rsidR="00976C20" w:rsidRPr="005C6823" w:rsidRDefault="00976C20" w:rsidP="00976C20">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89984" behindDoc="0" locked="0" layoutInCell="1" allowOverlap="1" wp14:anchorId="09F93B09" wp14:editId="395A7693">
                <wp:simplePos x="0" y="0"/>
                <wp:positionH relativeFrom="margin">
                  <wp:posOffset>0</wp:posOffset>
                </wp:positionH>
                <wp:positionV relativeFrom="paragraph">
                  <wp:posOffset>286385</wp:posOffset>
                </wp:positionV>
                <wp:extent cx="5708650" cy="509905"/>
                <wp:effectExtent l="0" t="0" r="25400" b="23495"/>
                <wp:wrapTopAndBottom/>
                <wp:docPr id="154" name="Text Box 154"/>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01859AEC" w14:textId="77777777" w:rsidR="00976C20" w:rsidRPr="00B37ADF" w:rsidRDefault="00976C20" w:rsidP="00976C20">
                            <w:pPr>
                              <w:rPr>
                                <w:color w:val="0070C0"/>
                              </w:rPr>
                            </w:pPr>
                            <w:r w:rsidRPr="00B37ADF">
                              <w:rPr>
                                <w:color w:val="0070C0"/>
                              </w:rPr>
                              <w:t xml:space="preserve">Antwoord: Ja dat kan. Je kunt bij het </w:t>
                            </w:r>
                            <w:r w:rsidR="0022065E">
                              <w:rPr>
                                <w:color w:val="0070C0"/>
                              </w:rPr>
                              <w:t>aanleggen</w:t>
                            </w:r>
                            <w:r w:rsidRPr="00B37ADF">
                              <w:rPr>
                                <w:color w:val="0070C0"/>
                              </w:rPr>
                              <w:t xml:space="preserve"> van de eerste </w:t>
                            </w:r>
                            <w:r w:rsidR="0022065E">
                              <w:rPr>
                                <w:color w:val="0070C0"/>
                              </w:rPr>
                              <w:t>twee</w:t>
                            </w:r>
                            <w:r w:rsidRPr="00B37ADF">
                              <w:rPr>
                                <w:color w:val="0070C0"/>
                              </w:rPr>
                              <w:t xml:space="preserve"> kiezen uit verschillende mogelijkheden. </w:t>
                            </w:r>
                            <w:r w:rsidR="0022065E">
                              <w:rPr>
                                <w:color w:val="0070C0"/>
                              </w:rPr>
                              <w:t>Dit leidt tot een andere boom</w:t>
                            </w:r>
                            <w:r w:rsidRPr="00B37ADF">
                              <w:rPr>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F93B09" id="Text Box 154" o:spid="_x0000_s1041" type="#_x0000_t202" style="position:absolute;margin-left:0;margin-top:22.55pt;width:449.5pt;height:40.1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" fillcolor="white [3201]" strokeweight=".5pt">
                <v:textbox>
                  <w:txbxContent>
                    <w:p w14:paraId="01859AEC" w14:textId="77777777" w:rsidR="00976C20" w:rsidRPr="00B37ADF" w:rsidRDefault="00976C20" w:rsidP="00976C20">
                      <w:pPr>
                        <w:rPr>
                          <w:color w:val="0070C0"/>
                        </w:rPr>
                      </w:pPr>
                      <w:r w:rsidRPr="00B37ADF">
                        <w:rPr>
                          <w:color w:val="0070C0"/>
                        </w:rPr>
                        <w:t xml:space="preserve">Antwoord: Ja dat kan. Je kunt bij het </w:t>
                      </w:r>
                      <w:r w:rsidR="0022065E">
                        <w:rPr>
                          <w:color w:val="0070C0"/>
                        </w:rPr>
                        <w:t>aanleggen</w:t>
                      </w:r>
                      <w:r w:rsidRPr="00B37ADF">
                        <w:rPr>
                          <w:color w:val="0070C0"/>
                        </w:rPr>
                        <w:t xml:space="preserve"> van de eerste </w:t>
                      </w:r>
                      <w:r w:rsidR="0022065E">
                        <w:rPr>
                          <w:color w:val="0070C0"/>
                        </w:rPr>
                        <w:t>twee</w:t>
                      </w:r>
                      <w:r w:rsidRPr="00B37ADF">
                        <w:rPr>
                          <w:color w:val="0070C0"/>
                        </w:rPr>
                        <w:t xml:space="preserve"> kiezen uit verschillende mogelijkheden. </w:t>
                      </w:r>
                      <w:r w:rsidR="0022065E">
                        <w:rPr>
                          <w:color w:val="0070C0"/>
                        </w:rPr>
                        <w:t>Dit leidt tot een andere boom</w:t>
                      </w:r>
                      <w:r w:rsidRPr="00B37ADF">
                        <w:rPr>
                          <w:color w:val="0070C0"/>
                        </w:rPr>
                        <w:t>.</w:t>
                      </w:r>
                    </w:p>
                  </w:txbxContent>
                </v:textbox>
                <w10:wrap type="topAndBottom" anchorx="margin"/>
              </v:shape>
            </w:pict>
          </mc:Fallback>
        </mc:AlternateContent>
      </w:r>
      <w:r w:rsidRPr="005C6823">
        <w:rPr>
          <w:rFonts w:ascii="Arial" w:hAnsi="Arial" w:cs="Arial"/>
          <w:i/>
        </w:rPr>
        <w:t>Is het mogelijk om met dit algoritme op twee verschillende netwerken uit te komen?</w:t>
      </w:r>
    </w:p>
    <w:p w14:paraId="486892BA" w14:textId="77777777" w:rsidR="00976C20" w:rsidRPr="005C6823" w:rsidRDefault="00976C20" w:rsidP="00976C20">
      <w:pPr>
        <w:rPr>
          <w:rFonts w:ascii="Arial" w:hAnsi="Arial" w:cs="Arial"/>
        </w:rPr>
      </w:pPr>
    </w:p>
    <w:p w14:paraId="6ED1BFCF" w14:textId="6C6AE58D" w:rsidR="0022065E" w:rsidRPr="005C6823" w:rsidRDefault="008A4E7C" w:rsidP="0022065E">
      <w:pPr>
        <w:pStyle w:val="Heading2"/>
        <w:rPr>
          <w:rFonts w:ascii="Arial" w:hAnsi="Arial" w:cs="Arial"/>
        </w:rPr>
      </w:pPr>
      <w:r>
        <w:rPr>
          <w:rFonts w:ascii="Arial" w:hAnsi="Arial" w:cs="Arial"/>
        </w:rPr>
        <w:lastRenderedPageBreak/>
        <w:t>Strategie D.</w:t>
      </w:r>
      <w:r w:rsidR="0022065E" w:rsidRPr="005C6823">
        <w:rPr>
          <w:rFonts w:ascii="Arial" w:hAnsi="Arial" w:cs="Arial"/>
        </w:rPr>
        <w:t xml:space="preserve"> Prim</w:t>
      </w:r>
      <w:r>
        <w:rPr>
          <w:rFonts w:ascii="Arial" w:hAnsi="Arial" w:cs="Arial"/>
        </w:rPr>
        <w:t>:</w:t>
      </w:r>
      <w:r w:rsidR="0022065E" w:rsidRPr="005C6823">
        <w:rPr>
          <w:rFonts w:ascii="Arial" w:hAnsi="Arial" w:cs="Arial"/>
        </w:rPr>
        <w:t xml:space="preserve"> </w:t>
      </w:r>
      <w:r w:rsidR="009B01E7">
        <w:rPr>
          <w:rFonts w:ascii="Arial" w:hAnsi="Arial" w:cs="Arial"/>
        </w:rPr>
        <w:t xml:space="preserve">de </w:t>
      </w:r>
      <w:r w:rsidR="00B5034B" w:rsidRPr="005C6823">
        <w:rPr>
          <w:rFonts w:ascii="Arial" w:hAnsi="Arial" w:cs="Arial"/>
        </w:rPr>
        <w:t>goedkoopste verbindende straat aanleggen</w:t>
      </w:r>
    </w:p>
    <w:p w14:paraId="7FB86B05" w14:textId="1E084D13" w:rsidR="0022065E" w:rsidRPr="005C6823" w:rsidRDefault="0022065E" w:rsidP="0022065E">
      <w:pPr>
        <w:rPr>
          <w:rFonts w:ascii="Arial" w:hAnsi="Arial" w:cs="Arial"/>
        </w:rPr>
      </w:pPr>
      <w:commentRangeStart w:id="13"/>
      <w:r w:rsidRPr="005C6823">
        <w:rPr>
          <w:rFonts w:ascii="Arial" w:hAnsi="Arial" w:cs="Arial"/>
        </w:rPr>
        <w:t>Een</w:t>
      </w:r>
      <w:r w:rsidR="00B962A7" w:rsidRPr="005C6823">
        <w:rPr>
          <w:rFonts w:ascii="Arial" w:hAnsi="Arial" w:cs="Arial"/>
        </w:rPr>
        <w:t xml:space="preserve"> andere</w:t>
      </w:r>
      <w:r w:rsidRPr="005C6823">
        <w:rPr>
          <w:rFonts w:ascii="Arial" w:hAnsi="Arial" w:cs="Arial"/>
        </w:rPr>
        <w:t xml:space="preserve"> efficiënte strategie is </w:t>
      </w:r>
      <w:r w:rsidR="00697C70">
        <w:rPr>
          <w:rFonts w:ascii="Arial" w:hAnsi="Arial" w:cs="Arial"/>
        </w:rPr>
        <w:t>het</w:t>
      </w:r>
      <w:r w:rsidR="00B962A7" w:rsidRPr="005C6823">
        <w:rPr>
          <w:rFonts w:ascii="Arial" w:hAnsi="Arial" w:cs="Arial"/>
        </w:rPr>
        <w:t xml:space="preserve"> Prim algoritme. Je kiest eerst een beginpunt</w:t>
      </w:r>
      <w:r w:rsidR="00C10183">
        <w:rPr>
          <w:rFonts w:ascii="Arial" w:hAnsi="Arial" w:cs="Arial"/>
        </w:rPr>
        <w:t>. Dan kies je vanuit dat beginpunt de allergoedkoopste straat en je legt die aan</w:t>
      </w:r>
      <w:r w:rsidR="00B962A7" w:rsidRPr="005C6823">
        <w:rPr>
          <w:rFonts w:ascii="Arial" w:hAnsi="Arial" w:cs="Arial"/>
        </w:rPr>
        <w:t xml:space="preserve">. Hierna kies je </w:t>
      </w:r>
      <w:r w:rsidR="00697C70">
        <w:rPr>
          <w:rFonts w:ascii="Arial" w:hAnsi="Arial" w:cs="Arial"/>
        </w:rPr>
        <w:t xml:space="preserve">steeds </w:t>
      </w:r>
      <w:r w:rsidR="00B962A7" w:rsidRPr="005C6823">
        <w:rPr>
          <w:rFonts w:ascii="Arial" w:hAnsi="Arial" w:cs="Arial"/>
        </w:rPr>
        <w:t xml:space="preserve">de allergoedkoopste straat </w:t>
      </w:r>
      <w:r w:rsidR="00697C70">
        <w:rPr>
          <w:rFonts w:ascii="Arial" w:hAnsi="Arial" w:cs="Arial"/>
        </w:rPr>
        <w:t xml:space="preserve">waarmee je een niet verbonden huis toevoegt aan </w:t>
      </w:r>
      <w:r w:rsidR="003127F3">
        <w:rPr>
          <w:rFonts w:ascii="Arial" w:hAnsi="Arial" w:cs="Arial"/>
        </w:rPr>
        <w:t>het netwerk dat je al hebt: je breidt dus elke stap de groep van huizen die al verbonden zijn met één huis uit.</w:t>
      </w:r>
      <w:r w:rsidR="00687A45">
        <w:rPr>
          <w:rFonts w:ascii="Arial" w:hAnsi="Arial" w:cs="Arial"/>
        </w:rPr>
        <w:t xml:space="preserve"> </w:t>
      </w:r>
      <w:r w:rsidR="003127F3">
        <w:rPr>
          <w:rFonts w:ascii="Arial" w:hAnsi="Arial" w:cs="Arial"/>
        </w:rPr>
        <w:t>Omdat je legt alleen straten aanlegt</w:t>
      </w:r>
      <w:r w:rsidRPr="005C6823">
        <w:rPr>
          <w:rFonts w:ascii="Arial" w:hAnsi="Arial" w:cs="Arial"/>
        </w:rPr>
        <w:t xml:space="preserve"> </w:t>
      </w:r>
      <w:r w:rsidR="003127F3">
        <w:rPr>
          <w:rFonts w:ascii="Arial" w:hAnsi="Arial" w:cs="Arial"/>
        </w:rPr>
        <w:t>naar</w:t>
      </w:r>
      <w:r w:rsidRPr="005C6823">
        <w:rPr>
          <w:rFonts w:ascii="Arial" w:hAnsi="Arial" w:cs="Arial"/>
        </w:rPr>
        <w:t xml:space="preserve"> een huis </w:t>
      </w:r>
      <w:r w:rsidR="003127F3">
        <w:rPr>
          <w:rFonts w:ascii="Arial" w:hAnsi="Arial" w:cs="Arial"/>
        </w:rPr>
        <w:t>dat</w:t>
      </w:r>
      <w:r w:rsidRPr="005C6823">
        <w:rPr>
          <w:rFonts w:ascii="Arial" w:hAnsi="Arial" w:cs="Arial"/>
        </w:rPr>
        <w:t xml:space="preserve"> nog niet verbonden is, vermijd je </w:t>
      </w:r>
      <w:r w:rsidR="003127F3">
        <w:rPr>
          <w:rFonts w:ascii="Arial" w:hAnsi="Arial" w:cs="Arial"/>
        </w:rPr>
        <w:t xml:space="preserve">het ontstaan van </w:t>
      </w:r>
      <w:r w:rsidRPr="005C6823">
        <w:rPr>
          <w:rFonts w:ascii="Arial" w:hAnsi="Arial" w:cs="Arial"/>
        </w:rPr>
        <w:t xml:space="preserve">een gesloten circuit. Omdat je steeds de goedkoopst mogelijke straat kiest heet </w:t>
      </w:r>
      <w:r w:rsidR="003127F3">
        <w:rPr>
          <w:rFonts w:ascii="Arial" w:hAnsi="Arial" w:cs="Arial"/>
        </w:rPr>
        <w:t xml:space="preserve">ook </w:t>
      </w:r>
      <w:r w:rsidRPr="005C6823">
        <w:rPr>
          <w:rFonts w:ascii="Arial" w:hAnsi="Arial" w:cs="Arial"/>
        </w:rPr>
        <w:t xml:space="preserve">dit een </w:t>
      </w:r>
      <w:r w:rsidR="00C06A09">
        <w:rPr>
          <w:rFonts w:ascii="Arial" w:hAnsi="Arial" w:cs="Arial"/>
          <w:b/>
        </w:rPr>
        <w:t>gretig</w:t>
      </w:r>
      <w:r w:rsidRPr="005C6823">
        <w:rPr>
          <w:rFonts w:ascii="Arial" w:hAnsi="Arial" w:cs="Arial"/>
        </w:rPr>
        <w:t xml:space="preserve"> algoritme. </w:t>
      </w:r>
      <w:commentRangeEnd w:id="13"/>
      <w:r w:rsidR="00CC6C55">
        <w:rPr>
          <w:rStyle w:val="CommentReference"/>
        </w:rPr>
        <w:commentReference w:id="13"/>
      </w:r>
    </w:p>
    <w:p w14:paraId="60EEA4B6" w14:textId="77777777" w:rsidR="00B962A7" w:rsidRPr="005C6823" w:rsidRDefault="00B962A7" w:rsidP="00B962A7">
      <w:pPr>
        <w:rPr>
          <w:rFonts w:ascii="Arial" w:hAnsi="Arial" w:cs="Arial"/>
        </w:rPr>
      </w:pPr>
      <w:r w:rsidRPr="005C6823">
        <w:rPr>
          <w:rFonts w:ascii="Arial" w:hAnsi="Arial" w:cs="Arial"/>
          <w:i/>
          <w:noProof/>
          <w:lang w:eastAsia="nl-NL"/>
        </w:rPr>
        <mc:AlternateContent>
          <mc:Choice Requires="wps">
            <w:drawing>
              <wp:anchor distT="0" distB="0" distL="114300" distR="114300" simplePos="0" relativeHeight="251693056" behindDoc="0" locked="0" layoutInCell="1" allowOverlap="1" wp14:anchorId="5E83C8FB" wp14:editId="00C22E63">
                <wp:simplePos x="0" y="0"/>
                <wp:positionH relativeFrom="margin">
                  <wp:posOffset>-1905</wp:posOffset>
                </wp:positionH>
                <wp:positionV relativeFrom="paragraph">
                  <wp:posOffset>170815</wp:posOffset>
                </wp:positionV>
                <wp:extent cx="5708650" cy="3869690"/>
                <wp:effectExtent l="0" t="0" r="25400" b="16510"/>
                <wp:wrapTopAndBottom/>
                <wp:docPr id="155" name="Text Box 155"/>
                <wp:cNvGraphicFramePr/>
                <a:graphic xmlns:a="http://schemas.openxmlformats.org/drawingml/2006/main">
                  <a:graphicData uri="http://schemas.microsoft.com/office/word/2010/wordprocessingShape">
                    <wps:wsp>
                      <wps:cNvSpPr txBox="1"/>
                      <wps:spPr>
                        <a:xfrm>
                          <a:off x="0" y="0"/>
                          <a:ext cx="5708650" cy="3869690"/>
                        </a:xfrm>
                        <a:prstGeom prst="rect">
                          <a:avLst/>
                        </a:prstGeom>
                        <a:solidFill>
                          <a:schemeClr val="lt1"/>
                        </a:solidFill>
                        <a:ln w="6350">
                          <a:solidFill>
                            <a:prstClr val="black"/>
                          </a:solidFill>
                        </a:ln>
                      </wps:spPr>
                      <wps:txbx>
                        <w:txbxContent>
                          <w:p w14:paraId="5741B074" w14:textId="77777777" w:rsidR="00B962A7" w:rsidRDefault="00B962A7" w:rsidP="00B962A7"/>
                          <w:p w14:paraId="0E1B478E" w14:textId="77777777" w:rsidR="00B962A7" w:rsidRDefault="00B962A7" w:rsidP="00B962A7">
                            <w:pPr>
                              <w:jc w:val="center"/>
                            </w:pPr>
                            <w:r w:rsidRPr="00976C20">
                              <w:rPr>
                                <w:noProof/>
                                <w:lang w:eastAsia="nl-NL"/>
                              </w:rPr>
                              <w:drawing>
                                <wp:inline distT="0" distB="0" distL="0" distR="0" wp14:anchorId="7C16FD59" wp14:editId="19022B15">
                                  <wp:extent cx="4135755" cy="2796540"/>
                                  <wp:effectExtent l="0" t="0" r="0" b="381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3C8FB" id="Text Box 155" o:spid="_x0000_s1042" type="#_x0000_t202" style="position:absolute;margin-left:-.15pt;margin-top:13.45pt;width:449.5pt;height:304.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" fillcolor="white [3201]" strokeweight=".5pt">
                <v:textbox>
                  <w:txbxContent>
                    <w:p w14:paraId="5741B074" w14:textId="77777777" w:rsidR="00B962A7" w:rsidRDefault="00B962A7" w:rsidP="00B962A7"/>
                    <w:p w14:paraId="0E1B478E" w14:textId="77777777" w:rsidR="00B962A7" w:rsidRDefault="00B962A7" w:rsidP="00B962A7">
                      <w:pPr>
                        <w:jc w:val="center"/>
                      </w:pPr>
                      <w:r w:rsidRPr="00976C20">
                        <w:rPr>
                          <w:noProof/>
                          <w:lang w:eastAsia="nl-NL"/>
                        </w:rPr>
                        <w:drawing>
                          <wp:inline distT="0" distB="0" distL="0" distR="0" wp14:anchorId="7C16FD59" wp14:editId="19022B15">
                            <wp:extent cx="4135755" cy="2796540"/>
                            <wp:effectExtent l="0" t="0" r="0" b="381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v:textbox>
                <w10:wrap type="topAndBottom" anchorx="margin"/>
              </v:shape>
            </w:pict>
          </mc:Fallback>
        </mc:AlternateContent>
      </w:r>
      <w:r w:rsidRPr="005C6823">
        <w:rPr>
          <w:rFonts w:ascii="Arial" w:hAnsi="Arial" w:cs="Arial"/>
          <w:b/>
        </w:rPr>
        <w:t>Stap 1</w:t>
      </w:r>
      <w:r w:rsidRPr="005C6823">
        <w:rPr>
          <w:rFonts w:ascii="Arial" w:hAnsi="Arial" w:cs="Arial"/>
        </w:rPr>
        <w:t>: Teken alle huizen als knopen.</w:t>
      </w:r>
    </w:p>
    <w:p w14:paraId="3E31CABC" w14:textId="77777777" w:rsidR="00976C20" w:rsidRPr="005C6823" w:rsidRDefault="00976C20" w:rsidP="005C3009">
      <w:pPr>
        <w:rPr>
          <w:rFonts w:ascii="Arial" w:hAnsi="Arial" w:cs="Arial"/>
        </w:rPr>
      </w:pPr>
    </w:p>
    <w:p w14:paraId="173B685D" w14:textId="77777777" w:rsidR="00B962A7" w:rsidRPr="005C6823" w:rsidRDefault="00B962A7" w:rsidP="005C3009">
      <w:pPr>
        <w:rPr>
          <w:rFonts w:ascii="Arial" w:hAnsi="Arial" w:cs="Arial"/>
        </w:rPr>
      </w:pPr>
      <w:r w:rsidRPr="005C6823">
        <w:rPr>
          <w:rFonts w:ascii="Arial" w:hAnsi="Arial" w:cs="Arial"/>
          <w:b/>
        </w:rPr>
        <w:t>Stap 2</w:t>
      </w:r>
      <w:r w:rsidRPr="005C6823">
        <w:rPr>
          <w:rFonts w:ascii="Arial" w:hAnsi="Arial" w:cs="Arial"/>
        </w:rPr>
        <w:t xml:space="preserve">: Kies een beginpunt en leg de eerste goedkoopste straat aan. </w:t>
      </w:r>
    </w:p>
    <w:p w14:paraId="2607699B" w14:textId="77FB5DCC" w:rsidR="00687A45" w:rsidRPr="005C6823" w:rsidRDefault="00B962A7" w:rsidP="005C3009">
      <w:pPr>
        <w:rPr>
          <w:rFonts w:ascii="Arial" w:hAnsi="Arial" w:cs="Arial"/>
        </w:rPr>
      </w:pPr>
      <w:r w:rsidRPr="005C6823">
        <w:rPr>
          <w:rFonts w:ascii="Arial" w:hAnsi="Arial" w:cs="Arial"/>
          <w:b/>
        </w:rPr>
        <w:t>Stap 3</w:t>
      </w:r>
      <w:r w:rsidRPr="005C6823">
        <w:rPr>
          <w:rFonts w:ascii="Arial" w:hAnsi="Arial" w:cs="Arial"/>
        </w:rPr>
        <w:t xml:space="preserve">: </w:t>
      </w:r>
      <w:r w:rsidR="00687A45">
        <w:rPr>
          <w:rFonts w:ascii="Arial" w:hAnsi="Arial" w:cs="Arial"/>
        </w:rPr>
        <w:t>Neem</w:t>
      </w:r>
      <w:r w:rsidR="00687A45" w:rsidRPr="005C6823">
        <w:rPr>
          <w:rFonts w:ascii="Arial" w:hAnsi="Arial" w:cs="Arial"/>
        </w:rPr>
        <w:t xml:space="preserve"> de goedkoopste verbinding</w:t>
      </w:r>
      <w:r w:rsidR="00687A45">
        <w:rPr>
          <w:rFonts w:ascii="Arial" w:hAnsi="Arial" w:cs="Arial"/>
        </w:rPr>
        <w:t xml:space="preserve"> dat een nieuw huis met je netwerk verbindt. A</w:t>
      </w:r>
      <w:r w:rsidR="00687A45" w:rsidRPr="005C6823">
        <w:rPr>
          <w:rFonts w:ascii="Arial" w:hAnsi="Arial" w:cs="Arial"/>
        </w:rPr>
        <w:t>lleen als d</w:t>
      </w:r>
      <w:r w:rsidR="00687A45">
        <w:rPr>
          <w:rFonts w:ascii="Arial" w:hAnsi="Arial" w:cs="Arial"/>
        </w:rPr>
        <w:t>eze geen gesloten circuit maakt, leg je deze verbinding aan.</w:t>
      </w:r>
    </w:p>
    <w:p w14:paraId="1B4B6507" w14:textId="77777777" w:rsidR="00B962A7" w:rsidRPr="005C6823" w:rsidRDefault="00B962A7"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95104" behindDoc="0" locked="0" layoutInCell="1" allowOverlap="1" wp14:anchorId="347A4057" wp14:editId="5103222C">
                <wp:simplePos x="0" y="0"/>
                <wp:positionH relativeFrom="margin">
                  <wp:posOffset>0</wp:posOffset>
                </wp:positionH>
                <wp:positionV relativeFrom="paragraph">
                  <wp:posOffset>290195</wp:posOffset>
                </wp:positionV>
                <wp:extent cx="5708650" cy="509905"/>
                <wp:effectExtent l="0" t="0" r="25400" b="23495"/>
                <wp:wrapTopAndBottom/>
                <wp:docPr id="158" name="Text Box 158"/>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351F9BB7" w14:textId="77777777" w:rsidR="00B962A7" w:rsidRPr="00C401B0" w:rsidRDefault="00B962A7" w:rsidP="00B962A7">
                            <w:pPr>
                              <w:rPr>
                                <w:color w:val="0070C0"/>
                                <w:lang w:val="en-US"/>
                              </w:rPr>
                            </w:pPr>
                            <w:r w:rsidRPr="00C401B0">
                              <w:rPr>
                                <w:color w:val="0070C0"/>
                                <w:lang w:val="en-US"/>
                              </w:rPr>
                              <w:t>Antwoord: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7A4057" id="Text Box 158" o:spid="_x0000_s1043" type="#_x0000_t202" style="position:absolute;margin-left:0;margin-top:22.85pt;width:449.5pt;height:40.1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" fillcolor="white [3201]" strokeweight=".5pt">
                <v:textbox>
                  <w:txbxContent>
                    <w:p w14:paraId="351F9BB7" w14:textId="77777777" w:rsidR="00B962A7" w:rsidRPr="00C401B0" w:rsidRDefault="00B962A7" w:rsidP="00B962A7">
                      <w:pPr>
                        <w:rPr>
                          <w:color w:val="0070C0"/>
                          <w:lang w:val="en-US"/>
                        </w:rPr>
                      </w:pPr>
                      <w:r w:rsidRPr="00C401B0">
                        <w:rPr>
                          <w:color w:val="0070C0"/>
                          <w:lang w:val="en-US"/>
                        </w:rPr>
                        <w:t>Antwoord: 23</w:t>
                      </w:r>
                    </w:p>
                  </w:txbxContent>
                </v:textbox>
                <w10:wrap type="topAndBottom" anchorx="margin"/>
              </v:shape>
            </w:pict>
          </mc:Fallback>
        </mc:AlternateContent>
      </w:r>
      <w:r w:rsidRPr="005C6823">
        <w:rPr>
          <w:rFonts w:ascii="Arial" w:hAnsi="Arial" w:cs="Arial"/>
          <w:b/>
        </w:rPr>
        <w:t>Stap 4</w:t>
      </w:r>
      <w:r w:rsidRPr="005C6823">
        <w:rPr>
          <w:rFonts w:ascii="Arial" w:hAnsi="Arial" w:cs="Arial"/>
        </w:rPr>
        <w:t>: Bereken de totale kosten.</w:t>
      </w:r>
    </w:p>
    <w:p w14:paraId="366F8CE5" w14:textId="77777777" w:rsidR="00B962A7" w:rsidRPr="005C6823" w:rsidRDefault="00B962A7" w:rsidP="005C3009">
      <w:pPr>
        <w:rPr>
          <w:rFonts w:ascii="Arial" w:hAnsi="Arial" w:cs="Arial"/>
        </w:rPr>
      </w:pPr>
    </w:p>
    <w:p w14:paraId="255C488D" w14:textId="77777777" w:rsidR="00C623CB" w:rsidRDefault="00C623CB">
      <w:pPr>
        <w:rPr>
          <w:rFonts w:ascii="Arial" w:eastAsiaTheme="majorEastAsia" w:hAnsi="Arial" w:cs="Arial"/>
          <w:color w:val="2E74B5" w:themeColor="accent1" w:themeShade="BF"/>
          <w:sz w:val="32"/>
          <w:szCs w:val="32"/>
        </w:rPr>
      </w:pPr>
      <w:r>
        <w:rPr>
          <w:rFonts w:ascii="Arial" w:hAnsi="Arial" w:cs="Arial"/>
        </w:rPr>
        <w:br w:type="page"/>
      </w:r>
    </w:p>
    <w:p w14:paraId="707CEE60" w14:textId="545A4029" w:rsidR="00B962A7" w:rsidRPr="005C6823" w:rsidRDefault="00B962A7" w:rsidP="00B962A7">
      <w:pPr>
        <w:pStyle w:val="Heading1"/>
        <w:rPr>
          <w:rFonts w:ascii="Arial" w:hAnsi="Arial" w:cs="Arial"/>
        </w:rPr>
      </w:pPr>
      <w:r w:rsidRPr="005C6823">
        <w:rPr>
          <w:rFonts w:ascii="Arial" w:hAnsi="Arial" w:cs="Arial"/>
        </w:rPr>
        <w:lastRenderedPageBreak/>
        <w:t>Opgaven</w:t>
      </w:r>
    </w:p>
    <w:p w14:paraId="03D1DA21" w14:textId="77777777" w:rsidR="00B962A7" w:rsidRPr="005C6823" w:rsidRDefault="00152E43" w:rsidP="00B962A7">
      <w:pPr>
        <w:rPr>
          <w:rFonts w:ascii="Arial" w:hAnsi="Arial" w:cs="Arial"/>
        </w:rPr>
      </w:pPr>
      <w:r w:rsidRPr="005C6823">
        <w:rPr>
          <w:rFonts w:ascii="Arial" w:hAnsi="Arial" w:cs="Arial"/>
          <w:b/>
        </w:rPr>
        <w:t xml:space="preserve">Opgave 1. </w:t>
      </w:r>
      <w:commentRangeStart w:id="14"/>
      <w:r w:rsidR="00B962A7" w:rsidRPr="005C6823">
        <w:rPr>
          <w:rFonts w:ascii="Arial" w:hAnsi="Arial" w:cs="Arial"/>
        </w:rPr>
        <w:t xml:space="preserve">Teken alle verschillende </w:t>
      </w:r>
      <w:r w:rsidR="003127F3">
        <w:rPr>
          <w:rFonts w:ascii="Arial" w:hAnsi="Arial" w:cs="Arial"/>
        </w:rPr>
        <w:t>minimale opspannende</w:t>
      </w:r>
      <w:r w:rsidR="00B962A7" w:rsidRPr="005C6823">
        <w:rPr>
          <w:rFonts w:ascii="Arial" w:hAnsi="Arial" w:cs="Arial"/>
        </w:rPr>
        <w:t xml:space="preserve"> bomen.</w:t>
      </w:r>
      <w:commentRangeEnd w:id="14"/>
      <w:r w:rsidR="00CC6C55">
        <w:rPr>
          <w:rStyle w:val="CommentReference"/>
        </w:rPr>
        <w:commentReference w:id="14"/>
      </w:r>
    </w:p>
    <w:p w14:paraId="24A9E434" w14:textId="77777777" w:rsidR="00137FBD" w:rsidRPr="005C6823" w:rsidRDefault="008A201C" w:rsidP="00B962A7">
      <w:pPr>
        <w:rPr>
          <w:rFonts w:ascii="Arial" w:hAnsi="Arial" w:cs="Arial"/>
          <w:b/>
        </w:rPr>
      </w:pPr>
      <w:r w:rsidRPr="005C6823">
        <w:rPr>
          <w:rFonts w:ascii="Arial" w:hAnsi="Arial" w:cs="Arial"/>
          <w:b/>
          <w:noProof/>
          <w:lang w:eastAsia="nl-NL"/>
        </w:rPr>
        <mc:AlternateContent>
          <mc:Choice Requires="wps">
            <w:drawing>
              <wp:anchor distT="0" distB="0" distL="114300" distR="114300" simplePos="0" relativeHeight="251658239" behindDoc="0" locked="0" layoutInCell="1" allowOverlap="1" wp14:anchorId="0042CBCA" wp14:editId="7B394A22">
                <wp:simplePos x="0" y="0"/>
                <wp:positionH relativeFrom="column">
                  <wp:posOffset>0</wp:posOffset>
                </wp:positionH>
                <wp:positionV relativeFrom="paragraph">
                  <wp:posOffset>9525</wp:posOffset>
                </wp:positionV>
                <wp:extent cx="5708650" cy="4449445"/>
                <wp:effectExtent l="0" t="0" r="25400" b="27305"/>
                <wp:wrapTopAndBottom/>
                <wp:docPr id="161" name="Text Box 161"/>
                <wp:cNvGraphicFramePr/>
                <a:graphic xmlns:a="http://schemas.openxmlformats.org/drawingml/2006/main">
                  <a:graphicData uri="http://schemas.microsoft.com/office/word/2010/wordprocessingShape">
                    <wps:wsp>
                      <wps:cNvSpPr txBox="1"/>
                      <wps:spPr>
                        <a:xfrm>
                          <a:off x="0" y="0"/>
                          <a:ext cx="5708650" cy="4449445"/>
                        </a:xfrm>
                        <a:prstGeom prst="rect">
                          <a:avLst/>
                        </a:prstGeom>
                        <a:solidFill>
                          <a:schemeClr val="lt1"/>
                        </a:solidFill>
                        <a:ln w="6350">
                          <a:solidFill>
                            <a:prstClr val="black"/>
                          </a:solidFill>
                        </a:ln>
                      </wps:spPr>
                      <wps:txbx>
                        <w:txbxContent>
                          <w:p w14:paraId="1F4ACB69" w14:textId="77777777" w:rsidR="008A201C" w:rsidRDefault="008A201C">
                            <w:r w:rsidRPr="00B962A7">
                              <w:rPr>
                                <w:noProof/>
                                <w:lang w:eastAsia="nl-NL"/>
                              </w:rPr>
                              <w:drawing>
                                <wp:inline distT="0" distB="0" distL="0" distR="0" wp14:anchorId="033B7FE7" wp14:editId="1CA66808">
                                  <wp:extent cx="3056650" cy="2089667"/>
                                  <wp:effectExtent l="0" t="0" r="0" b="6350"/>
                                  <wp:docPr id="159" name="Afbeelding 4">
                                    <a:extLst xmlns:a="http://schemas.openxmlformats.org/drawingml/2006/main">
                                      <a:ext uri="{FF2B5EF4-FFF2-40B4-BE49-F238E27FC236}">
                                        <a16:creationId xmlns:a16="http://schemas.microsoft.com/office/drawing/2014/main" id="{B6E28EF3-02F4-4B44-9E0A-95AA6D188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B6E28EF3-02F4-4B44-9E0A-95AA6D1886D2}"/>
                                              </a:ext>
                                            </a:extLst>
                                          </pic:cNvPr>
                                          <pic:cNvPicPr>
                                            <a:picLocks noChangeAspect="1"/>
                                          </pic:cNvPicPr>
                                        </pic:nvPicPr>
                                        <pic:blipFill>
                                          <a:blip r:embed="rId15"/>
                                          <a:stretch>
                                            <a:fillRect/>
                                          </a:stretch>
                                        </pic:blipFill>
                                        <pic:spPr>
                                          <a:xfrm>
                                            <a:off x="0" y="0"/>
                                            <a:ext cx="3145445" cy="2150371"/>
                                          </a:xfrm>
                                          <a:prstGeom prst="rect">
                                            <a:avLst/>
                                          </a:prstGeom>
                                        </pic:spPr>
                                      </pic:pic>
                                    </a:graphicData>
                                  </a:graphic>
                                </wp:inline>
                              </w:drawing>
                            </w:r>
                          </w:p>
                          <w:p w14:paraId="136A2DF3" w14:textId="77777777" w:rsidR="008A201C" w:rsidRPr="008A201C" w:rsidRDefault="008A201C">
                            <w:pPr>
                              <w:rPr>
                                <w:color w:val="0070C0"/>
                              </w:rPr>
                            </w:pPr>
                            <w:r w:rsidRPr="008A201C">
                              <w:rPr>
                                <w:color w:val="0070C0"/>
                              </w:rPr>
                              <w:t>ANTWOORD:</w:t>
                            </w:r>
                          </w:p>
                          <w:p w14:paraId="6B717C98" w14:textId="77777777" w:rsidR="008A201C" w:rsidRDefault="008A201C">
                            <w:r w:rsidRPr="008A201C">
                              <w:rPr>
                                <w:noProof/>
                                <w:lang w:eastAsia="nl-NL"/>
                              </w:rPr>
                              <w:drawing>
                                <wp:inline distT="0" distB="0" distL="0" distR="0" wp14:anchorId="36F1CDB5" wp14:editId="756D5837">
                                  <wp:extent cx="5519420" cy="1697355"/>
                                  <wp:effectExtent l="0" t="0" r="5080" b="0"/>
                                  <wp:docPr id="162" name="Afbeelding 5">
                                    <a:extLst xmlns:a="http://schemas.openxmlformats.org/drawingml/2006/main">
                                      <a:ext uri="{FF2B5EF4-FFF2-40B4-BE49-F238E27FC236}">
                                        <a16:creationId xmlns:a16="http://schemas.microsoft.com/office/drawing/2014/main" id="{811860E3-7EE0-0848-9338-842E50F04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811860E3-7EE0-0848-9338-842E50F049FD}"/>
                                              </a:ext>
                                            </a:extLst>
                                          </pic:cNvPr>
                                          <pic:cNvPicPr>
                                            <a:picLocks noChangeAspect="1"/>
                                          </pic:cNvPicPr>
                                        </pic:nvPicPr>
                                        <pic:blipFill>
                                          <a:blip r:embed="rId16"/>
                                          <a:stretch>
                                            <a:fillRect/>
                                          </a:stretch>
                                        </pic:blipFill>
                                        <pic:spPr>
                                          <a:xfrm>
                                            <a:off x="0" y="0"/>
                                            <a:ext cx="5519420" cy="16973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2CBCA" id="Text Box 161" o:spid="_x0000_s1044" type="#_x0000_t202" style="position:absolute;margin-left:0;margin-top:.75pt;width:449.5pt;height:350.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" fillcolor="white [3201]" strokeweight=".5pt">
                <v:textbox>
                  <w:txbxContent>
                    <w:p w14:paraId="1F4ACB69" w14:textId="77777777" w:rsidR="008A201C" w:rsidRDefault="008A201C">
                      <w:r w:rsidRPr="00B962A7">
                        <w:rPr>
                          <w:noProof/>
                          <w:lang w:eastAsia="nl-NL"/>
                        </w:rPr>
                        <w:drawing>
                          <wp:inline distT="0" distB="0" distL="0" distR="0" wp14:anchorId="033B7FE7" wp14:editId="1CA66808">
                            <wp:extent cx="3056650" cy="2089667"/>
                            <wp:effectExtent l="0" t="0" r="0" b="6350"/>
                            <wp:docPr id="159" name="Afbeelding 4">
                              <a:extLst xmlns:a="http://schemas.openxmlformats.org/drawingml/2006/main">
                                <a:ext uri="{FF2B5EF4-FFF2-40B4-BE49-F238E27FC236}">
                                  <a16:creationId xmlns:a16="http://schemas.microsoft.com/office/drawing/2014/main" id="{B6E28EF3-02F4-4B44-9E0A-95AA6D188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B6E28EF3-02F4-4B44-9E0A-95AA6D1886D2}"/>
                                        </a:ext>
                                      </a:extLst>
                                    </pic:cNvPr>
                                    <pic:cNvPicPr>
                                      <a:picLocks noChangeAspect="1"/>
                                    </pic:cNvPicPr>
                                  </pic:nvPicPr>
                                  <pic:blipFill>
                                    <a:blip r:embed="rId15"/>
                                    <a:stretch>
                                      <a:fillRect/>
                                    </a:stretch>
                                  </pic:blipFill>
                                  <pic:spPr>
                                    <a:xfrm>
                                      <a:off x="0" y="0"/>
                                      <a:ext cx="3145445" cy="2150371"/>
                                    </a:xfrm>
                                    <a:prstGeom prst="rect">
                                      <a:avLst/>
                                    </a:prstGeom>
                                  </pic:spPr>
                                </pic:pic>
                              </a:graphicData>
                            </a:graphic>
                          </wp:inline>
                        </w:drawing>
                      </w:r>
                    </w:p>
                    <w:p w14:paraId="136A2DF3" w14:textId="77777777" w:rsidR="008A201C" w:rsidRPr="008A201C" w:rsidRDefault="008A201C">
                      <w:pPr>
                        <w:rPr>
                          <w:color w:val="0070C0"/>
                        </w:rPr>
                      </w:pPr>
                      <w:r w:rsidRPr="008A201C">
                        <w:rPr>
                          <w:color w:val="0070C0"/>
                        </w:rPr>
                        <w:t>ANTWOORD:</w:t>
                      </w:r>
                    </w:p>
                    <w:p w14:paraId="6B717C98" w14:textId="77777777" w:rsidR="008A201C" w:rsidRDefault="008A201C">
                      <w:r w:rsidRPr="008A201C">
                        <w:rPr>
                          <w:noProof/>
                          <w:lang w:eastAsia="nl-NL"/>
                        </w:rPr>
                        <w:drawing>
                          <wp:inline distT="0" distB="0" distL="0" distR="0" wp14:anchorId="36F1CDB5" wp14:editId="756D5837">
                            <wp:extent cx="5519420" cy="1697355"/>
                            <wp:effectExtent l="0" t="0" r="5080" b="0"/>
                            <wp:docPr id="162" name="Afbeelding 5">
                              <a:extLst xmlns:a="http://schemas.openxmlformats.org/drawingml/2006/main">
                                <a:ext uri="{FF2B5EF4-FFF2-40B4-BE49-F238E27FC236}">
                                  <a16:creationId xmlns:a16="http://schemas.microsoft.com/office/drawing/2014/main" id="{811860E3-7EE0-0848-9338-842E50F04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811860E3-7EE0-0848-9338-842E50F049FD}"/>
                                        </a:ext>
                                      </a:extLst>
                                    </pic:cNvPr>
                                    <pic:cNvPicPr>
                                      <a:picLocks noChangeAspect="1"/>
                                    </pic:cNvPicPr>
                                  </pic:nvPicPr>
                                  <pic:blipFill>
                                    <a:blip r:embed="rId16"/>
                                    <a:stretch>
                                      <a:fillRect/>
                                    </a:stretch>
                                  </pic:blipFill>
                                  <pic:spPr>
                                    <a:xfrm>
                                      <a:off x="0" y="0"/>
                                      <a:ext cx="5519420" cy="1697355"/>
                                    </a:xfrm>
                                    <a:prstGeom prst="rect">
                                      <a:avLst/>
                                    </a:prstGeom>
                                  </pic:spPr>
                                </pic:pic>
                              </a:graphicData>
                            </a:graphic>
                          </wp:inline>
                        </w:drawing>
                      </w:r>
                    </w:p>
                  </w:txbxContent>
                </v:textbox>
                <w10:wrap type="topAndBottom"/>
              </v:shape>
            </w:pict>
          </mc:Fallback>
        </mc:AlternateContent>
      </w:r>
    </w:p>
    <w:p w14:paraId="24A46BEB" w14:textId="6D95C0DD" w:rsidR="00B962A7" w:rsidRPr="005C6823" w:rsidRDefault="00687A45" w:rsidP="00B962A7">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97152" behindDoc="0" locked="0" layoutInCell="1" allowOverlap="1" wp14:anchorId="45910A71" wp14:editId="502B9F6C">
                <wp:simplePos x="0" y="0"/>
                <wp:positionH relativeFrom="margin">
                  <wp:posOffset>-28575</wp:posOffset>
                </wp:positionH>
                <wp:positionV relativeFrom="paragraph">
                  <wp:posOffset>1324610</wp:posOffset>
                </wp:positionV>
                <wp:extent cx="1828800" cy="1828800"/>
                <wp:effectExtent l="0" t="0" r="15240" b="22860"/>
                <wp:wrapTopAndBottom/>
                <wp:docPr id="164" name="Text Box 1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F0A8AE1" w14:textId="77777777" w:rsidR="00137FBD" w:rsidRPr="00EB258B" w:rsidRDefault="00137FBD">
                            <w:pPr>
                              <w:rPr>
                                <w:color w:val="0070C0"/>
                              </w:rPr>
                            </w:pPr>
                            <w:r w:rsidRPr="00152E43">
                              <w:rPr>
                                <w:color w:val="0070C0"/>
                              </w:rPr>
                              <w:t>Antwoord:</w:t>
                            </w:r>
                            <w:r>
                              <w:rPr>
                                <w:color w:val="0070C0"/>
                              </w:rPr>
                              <w:t xml:space="preserve"> De inbreker maakt bij de graaf een kortste opspannende boom. Alle kanten die niet in de boom zitten kan hij weghalen.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910A71" id="Text Box 164" o:spid="_x0000_s1045" type="#_x0000_t202" style="position:absolute;margin-left:-2.25pt;margin-top:104.3pt;width:2in;height:2in;z-index:2516971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" filled="f" strokeweight=".5pt">
                <v:textbox style="mso-fit-shape-to-text:t">
                  <w:txbxContent>
                    <w:p w14:paraId="6F0A8AE1" w14:textId="77777777" w:rsidR="00137FBD" w:rsidRPr="00EB258B" w:rsidRDefault="00137FBD">
                      <w:pPr>
                        <w:rPr>
                          <w:color w:val="0070C0"/>
                        </w:rPr>
                      </w:pPr>
                      <w:r w:rsidRPr="00152E43">
                        <w:rPr>
                          <w:color w:val="0070C0"/>
                        </w:rPr>
                        <w:t>Antwoord:</w:t>
                      </w:r>
                      <w:r>
                        <w:rPr>
                          <w:color w:val="0070C0"/>
                        </w:rPr>
                        <w:t xml:space="preserve"> De inbreker maakt bij de graaf een kortste opspannende boom. Alle kanten die niet in de boom zitten kan hij weghalen.</w:t>
                      </w:r>
                    </w:p>
                  </w:txbxContent>
                </v:textbox>
                <w10:wrap type="topAndBottom" anchorx="margin"/>
              </v:shape>
            </w:pict>
          </mc:Fallback>
        </mc:AlternateContent>
      </w:r>
      <w:r w:rsidR="00137FBD" w:rsidRPr="005C6823">
        <w:rPr>
          <w:rFonts w:ascii="Arial" w:hAnsi="Arial" w:cs="Arial"/>
          <w:b/>
        </w:rPr>
        <w:t>Opgave 2.</w:t>
      </w:r>
      <w:r w:rsidR="00152E43" w:rsidRPr="005C6823">
        <w:rPr>
          <w:rFonts w:ascii="Arial" w:hAnsi="Arial" w:cs="Arial"/>
        </w:rPr>
        <w:t xml:space="preserve"> Een inbraakalarm </w:t>
      </w:r>
      <w:r w:rsidR="003127F3">
        <w:rPr>
          <w:rFonts w:ascii="Arial" w:hAnsi="Arial" w:cs="Arial"/>
        </w:rPr>
        <w:t xml:space="preserve">verbindt sensoren met elkaar en gaat af zodra twee sensoren niet meer met elkaar verbonden zijn. </w:t>
      </w:r>
      <w:r w:rsidR="00036407">
        <w:rPr>
          <w:rFonts w:ascii="Arial" w:hAnsi="Arial" w:cs="Arial"/>
        </w:rPr>
        <w:t>Voor d</w:t>
      </w:r>
      <w:r w:rsidR="003127F3">
        <w:rPr>
          <w:rFonts w:ascii="Arial" w:hAnsi="Arial" w:cs="Arial"/>
        </w:rPr>
        <w:t xml:space="preserve">e verbindingen </w:t>
      </w:r>
      <w:r w:rsidR="00036407">
        <w:rPr>
          <w:rFonts w:ascii="Arial" w:hAnsi="Arial" w:cs="Arial"/>
        </w:rPr>
        <w:t>wordt</w:t>
      </w:r>
      <w:r w:rsidR="003127F3">
        <w:rPr>
          <w:rFonts w:ascii="Arial" w:hAnsi="Arial" w:cs="Arial"/>
        </w:rPr>
        <w:t xml:space="preserve"> </w:t>
      </w:r>
      <w:r w:rsidR="00036407">
        <w:rPr>
          <w:rFonts w:ascii="Arial" w:hAnsi="Arial" w:cs="Arial"/>
        </w:rPr>
        <w:t xml:space="preserve">kostbaar koperdraad gebruikt. De verbindingen hebben verschillende lengte en dus ook verschillende waarden. </w:t>
      </w:r>
      <w:r w:rsidR="003127F3">
        <w:rPr>
          <w:rFonts w:ascii="Arial" w:hAnsi="Arial" w:cs="Arial"/>
        </w:rPr>
        <w:t xml:space="preserve">We geven zo’n alarm weer </w:t>
      </w:r>
      <w:r w:rsidR="00036407">
        <w:rPr>
          <w:rFonts w:ascii="Arial" w:hAnsi="Arial" w:cs="Arial"/>
        </w:rPr>
        <w:t>in de vorm van een graaf waarbij</w:t>
      </w:r>
      <w:r w:rsidR="00152E43" w:rsidRPr="005C6823">
        <w:rPr>
          <w:rFonts w:ascii="Arial" w:hAnsi="Arial" w:cs="Arial"/>
        </w:rPr>
        <w:t xml:space="preserve"> de kanten </w:t>
      </w:r>
      <w:r w:rsidR="00036407">
        <w:rPr>
          <w:rFonts w:ascii="Arial" w:hAnsi="Arial" w:cs="Arial"/>
        </w:rPr>
        <w:t>de</w:t>
      </w:r>
      <w:r w:rsidR="003127F3">
        <w:rPr>
          <w:rFonts w:ascii="Arial" w:hAnsi="Arial" w:cs="Arial"/>
        </w:rPr>
        <w:t xml:space="preserve"> kostbare</w:t>
      </w:r>
      <w:r w:rsidR="00036407">
        <w:rPr>
          <w:rFonts w:ascii="Arial" w:hAnsi="Arial" w:cs="Arial"/>
        </w:rPr>
        <w:t xml:space="preserve"> koperdr</w:t>
      </w:r>
      <w:r w:rsidR="00152E43" w:rsidRPr="005C6823">
        <w:rPr>
          <w:rFonts w:ascii="Arial" w:hAnsi="Arial" w:cs="Arial"/>
        </w:rPr>
        <w:t>ad</w:t>
      </w:r>
      <w:r w:rsidR="00036407">
        <w:rPr>
          <w:rFonts w:ascii="Arial" w:hAnsi="Arial" w:cs="Arial"/>
        </w:rPr>
        <w:t xml:space="preserve">en representeren. </w:t>
      </w:r>
      <w:commentRangeStart w:id="15"/>
      <w:r w:rsidR="00036407">
        <w:rPr>
          <w:rFonts w:ascii="Arial" w:hAnsi="Arial" w:cs="Arial"/>
        </w:rPr>
        <w:t>Een inbreker</w:t>
      </w:r>
      <w:r w:rsidR="00152E43" w:rsidRPr="005C6823">
        <w:rPr>
          <w:rFonts w:ascii="Arial" w:hAnsi="Arial" w:cs="Arial"/>
        </w:rPr>
        <w:t xml:space="preserve"> wil zoveel mogelijk van </w:t>
      </w:r>
      <w:r w:rsidR="00036407">
        <w:rPr>
          <w:rFonts w:ascii="Arial" w:hAnsi="Arial" w:cs="Arial"/>
        </w:rPr>
        <w:t xml:space="preserve">het koperdraad stelen, zonder dat het alarm afgaat. </w:t>
      </w:r>
      <w:r w:rsidR="00152E43" w:rsidRPr="005C6823">
        <w:rPr>
          <w:rFonts w:ascii="Arial" w:hAnsi="Arial" w:cs="Arial"/>
        </w:rPr>
        <w:t>Welke kanten moet hij weghalen om een maximale buit binnen te krijgen?</w:t>
      </w:r>
      <w:commentRangeEnd w:id="15"/>
      <w:r w:rsidR="00CC6C55">
        <w:rPr>
          <w:rStyle w:val="CommentReference"/>
        </w:rPr>
        <w:commentReference w:id="15"/>
      </w:r>
    </w:p>
    <w:p w14:paraId="52CCE5B8" w14:textId="77777777" w:rsidR="00137FBD" w:rsidRPr="005C6823" w:rsidRDefault="00137FBD" w:rsidP="00B962A7">
      <w:pPr>
        <w:rPr>
          <w:rFonts w:ascii="Arial" w:hAnsi="Arial" w:cs="Arial"/>
        </w:rPr>
      </w:pPr>
    </w:p>
    <w:p w14:paraId="1995AB66" w14:textId="77777777" w:rsidR="00137FBD" w:rsidRPr="005C6823" w:rsidRDefault="00137FBD" w:rsidP="00B962A7">
      <w:pPr>
        <w:rPr>
          <w:rFonts w:ascii="Arial" w:hAnsi="Arial" w:cs="Arial"/>
          <w:b/>
        </w:rPr>
      </w:pPr>
      <w:bookmarkStart w:id="16" w:name="_Hlk522864876"/>
      <w:r w:rsidRPr="005C6823">
        <w:rPr>
          <w:rFonts w:ascii="Arial" w:hAnsi="Arial" w:cs="Arial"/>
          <w:b/>
        </w:rPr>
        <w:t>Opgave 3.</w:t>
      </w:r>
    </w:p>
    <w:p w14:paraId="1DDD1C95" w14:textId="5D3B0965" w:rsidR="00137FBD" w:rsidRPr="005C6823" w:rsidRDefault="00137FBD" w:rsidP="00B962A7">
      <w:pPr>
        <w:rPr>
          <w:rFonts w:ascii="Arial" w:hAnsi="Arial" w:cs="Arial"/>
        </w:rPr>
      </w:pPr>
      <w:r w:rsidRPr="005C6823">
        <w:rPr>
          <w:rFonts w:ascii="Arial" w:hAnsi="Arial" w:cs="Arial"/>
        </w:rPr>
        <w:t>Hieronder zie je een kaart van de eilandenstelsel van Algos. Om te reizen tussen de eilanden of met het vaste land wordt gebruik gemaakt van veerponden.</w:t>
      </w:r>
      <w:r w:rsidR="003B2D6C">
        <w:rPr>
          <w:rFonts w:ascii="Arial" w:hAnsi="Arial" w:cs="Arial"/>
        </w:rPr>
        <w:t xml:space="preserve"> Als het stormt kan het voorkomen dat de veerponden kapseizen. Daarom </w:t>
      </w:r>
      <w:r w:rsidR="003B2D6C" w:rsidRPr="008D7B7B">
        <w:rPr>
          <w:rFonts w:ascii="Arial" w:hAnsi="Arial" w:cs="Arial"/>
        </w:rPr>
        <w:t>wil Algos bruggen gaan bouwen.</w:t>
      </w:r>
      <w:r w:rsidR="003B2D6C">
        <w:rPr>
          <w:rFonts w:ascii="Arial" w:hAnsi="Arial" w:cs="Arial"/>
        </w:rPr>
        <w:t xml:space="preserve"> </w:t>
      </w:r>
      <w:r w:rsidR="008732C8" w:rsidRPr="008732C8">
        <w:rPr>
          <w:rFonts w:ascii="Arial" w:hAnsi="Arial" w:cs="Arial"/>
        </w:rPr>
        <w:t>Het aanleggen van bruggen is wel kostbaar.</w:t>
      </w:r>
    </w:p>
    <w:p w14:paraId="469E4044" w14:textId="77777777" w:rsidR="00137FBD" w:rsidRPr="005C6823" w:rsidRDefault="00137FBD" w:rsidP="00B962A7">
      <w:pPr>
        <w:rPr>
          <w:rFonts w:ascii="Arial" w:hAnsi="Arial" w:cs="Arial"/>
        </w:rPr>
      </w:pPr>
      <w:r w:rsidRPr="005C6823">
        <w:rPr>
          <w:rFonts w:ascii="Arial" w:hAnsi="Arial" w:cs="Arial"/>
          <w:noProof/>
          <w:lang w:eastAsia="nl-NL"/>
        </w:rPr>
        <w:lastRenderedPageBreak/>
        <w:drawing>
          <wp:inline distT="0" distB="0" distL="0" distR="0" wp14:anchorId="233C3E8C" wp14:editId="59385095">
            <wp:extent cx="5731510" cy="3603625"/>
            <wp:effectExtent l="0" t="0" r="254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03625"/>
                    </a:xfrm>
                    <a:prstGeom prst="rect">
                      <a:avLst/>
                    </a:prstGeom>
                  </pic:spPr>
                </pic:pic>
              </a:graphicData>
            </a:graphic>
          </wp:inline>
        </w:drawing>
      </w:r>
      <w:r w:rsidR="00A57A69" w:rsidRPr="005C6823">
        <w:rPr>
          <w:rStyle w:val="FootnoteReference"/>
          <w:rFonts w:ascii="Arial" w:hAnsi="Arial" w:cs="Arial"/>
        </w:rPr>
        <w:footnoteReference w:id="2"/>
      </w:r>
      <w:r w:rsidR="00A57A69" w:rsidRPr="005C6823">
        <w:rPr>
          <w:rStyle w:val="FootnoteReference"/>
          <w:rFonts w:ascii="Arial" w:hAnsi="Arial" w:cs="Arial"/>
        </w:rPr>
        <w:footnoteReference w:id="3"/>
      </w:r>
    </w:p>
    <w:p w14:paraId="7D8C6A74" w14:textId="5AF75314" w:rsidR="003B2D6C" w:rsidRPr="005C6823" w:rsidRDefault="003B2D6C" w:rsidP="003B2D6C">
      <w:pPr>
        <w:rPr>
          <w:rFonts w:ascii="Arial" w:hAnsi="Arial" w:cs="Arial"/>
        </w:rPr>
      </w:pPr>
      <w:r w:rsidRPr="005C6823">
        <w:rPr>
          <w:rFonts w:ascii="Arial" w:hAnsi="Arial" w:cs="Arial"/>
          <w:i/>
          <w:noProof/>
          <w:lang w:eastAsia="nl-NL"/>
        </w:rPr>
        <mc:AlternateContent>
          <mc:Choice Requires="wps">
            <w:drawing>
              <wp:anchor distT="0" distB="0" distL="114300" distR="114300" simplePos="0" relativeHeight="251699200" behindDoc="0" locked="0" layoutInCell="1" allowOverlap="1" wp14:anchorId="60784828" wp14:editId="0CE6CE04">
                <wp:simplePos x="0" y="0"/>
                <wp:positionH relativeFrom="column">
                  <wp:posOffset>0</wp:posOffset>
                </wp:positionH>
                <wp:positionV relativeFrom="paragraph">
                  <wp:posOffset>661670</wp:posOffset>
                </wp:positionV>
                <wp:extent cx="5731510" cy="3514725"/>
                <wp:effectExtent l="0" t="0" r="21590" b="28575"/>
                <wp:wrapSquare wrapText="bothSides"/>
                <wp:docPr id="166" name="Text Box 166"/>
                <wp:cNvGraphicFramePr/>
                <a:graphic xmlns:a="http://schemas.openxmlformats.org/drawingml/2006/main">
                  <a:graphicData uri="http://schemas.microsoft.com/office/word/2010/wordprocessingShape">
                    <wps:wsp>
                      <wps:cNvSpPr txBox="1"/>
                      <wps:spPr>
                        <a:xfrm>
                          <a:off x="0" y="0"/>
                          <a:ext cx="5731510" cy="3514725"/>
                        </a:xfrm>
                        <a:prstGeom prst="rect">
                          <a:avLst/>
                        </a:prstGeom>
                        <a:noFill/>
                        <a:ln w="6350">
                          <a:solidFill>
                            <a:prstClr val="black"/>
                          </a:solidFill>
                        </a:ln>
                      </wps:spPr>
                      <wps:txbx>
                        <w:txbxContent>
                          <w:p w14:paraId="546267FE" w14:textId="51EBDA05" w:rsidR="00A955DD" w:rsidRDefault="00A955DD">
                            <w:pPr>
                              <w:rPr>
                                <w:color w:val="0070C0"/>
                              </w:rPr>
                            </w:pPr>
                            <w:r w:rsidRPr="00A955DD">
                              <w:rPr>
                                <w:color w:val="0070C0"/>
                              </w:rPr>
                              <w:t xml:space="preserve">Antwoord: </w:t>
                            </w:r>
                            <w:r w:rsidR="003B2D6C">
                              <w:rPr>
                                <w:color w:val="0070C0"/>
                              </w:rPr>
                              <w:t>Totale lengte: 830m</w:t>
                            </w:r>
                          </w:p>
                          <w:p w14:paraId="6017DEFD" w14:textId="51129E2B" w:rsidR="003B2D6C" w:rsidRPr="004C476B" w:rsidRDefault="003B2D6C">
                            <w:pPr>
                              <w:rPr>
                                <w:color w:val="0070C0"/>
                              </w:rPr>
                            </w:pPr>
                            <w:r>
                              <w:rPr>
                                <w:noProof/>
                                <w:lang w:eastAsia="nl-NL"/>
                              </w:rPr>
                              <w:drawing>
                                <wp:inline distT="0" distB="0" distL="0" distR="0" wp14:anchorId="524ABBA6" wp14:editId="41D5CFD5">
                                  <wp:extent cx="3962400" cy="245721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763" cy="24580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84828" id="Text Box 166" o:spid="_x0000_s1046" type="#_x0000_t202" style="position:absolute;margin-left:0;margin-top:52.1pt;width:451.3pt;height:27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" filled="f" strokeweight=".5pt">
                <v:textbox>
                  <w:txbxContent>
                    <w:p w14:paraId="546267FE" w14:textId="51EBDA05" w:rsidR="00A955DD" w:rsidRDefault="00A955DD">
                      <w:pPr>
                        <w:rPr>
                          <w:color w:val="0070C0"/>
                        </w:rPr>
                      </w:pPr>
                      <w:r w:rsidRPr="00A955DD">
                        <w:rPr>
                          <w:color w:val="0070C0"/>
                        </w:rPr>
                        <w:t xml:space="preserve">Antwoord: </w:t>
                      </w:r>
                      <w:r w:rsidR="003B2D6C">
                        <w:rPr>
                          <w:color w:val="0070C0"/>
                        </w:rPr>
                        <w:t>Totale lengte: 830m</w:t>
                      </w:r>
                    </w:p>
                    <w:p w14:paraId="6017DEFD" w14:textId="51129E2B" w:rsidR="003B2D6C" w:rsidRPr="004C476B" w:rsidRDefault="003B2D6C">
                      <w:pPr>
                        <w:rPr>
                          <w:color w:val="0070C0"/>
                        </w:rPr>
                      </w:pPr>
                      <w:r>
                        <w:rPr>
                          <w:noProof/>
                          <w:lang w:eastAsia="nl-NL"/>
                        </w:rPr>
                        <w:drawing>
                          <wp:inline distT="0" distB="0" distL="0" distR="0" wp14:anchorId="524ABBA6" wp14:editId="41D5CFD5">
                            <wp:extent cx="3962400" cy="245721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763" cy="2458055"/>
                                    </a:xfrm>
                                    <a:prstGeom prst="rect">
                                      <a:avLst/>
                                    </a:prstGeom>
                                  </pic:spPr>
                                </pic:pic>
                              </a:graphicData>
                            </a:graphic>
                          </wp:inline>
                        </w:drawing>
                      </w:r>
                    </w:p>
                  </w:txbxContent>
                </v:textbox>
                <w10:wrap type="square"/>
              </v:shape>
            </w:pict>
          </mc:Fallback>
        </mc:AlternateContent>
      </w:r>
      <w:r>
        <w:rPr>
          <w:rFonts w:ascii="Arial" w:hAnsi="Arial" w:cs="Arial"/>
          <w:i/>
        </w:rPr>
        <w:t xml:space="preserve">Hoe kun je </w:t>
      </w:r>
      <w:r w:rsidRPr="003B2D6C">
        <w:rPr>
          <w:rFonts w:ascii="Arial" w:hAnsi="Arial" w:cs="Arial"/>
          <w:i/>
        </w:rPr>
        <w:t>alle eilanden bereikbaar maken, zodat de totale lengte van de bruggen zo kort mogelijk is? Op de kaart staan de afstanden (in meters) aangegeven.</w:t>
      </w:r>
    </w:p>
    <w:bookmarkEnd w:id="16"/>
    <w:p w14:paraId="174DFA9B" w14:textId="77777777" w:rsidR="008532FA" w:rsidRPr="005C6823" w:rsidRDefault="008532FA" w:rsidP="005C3009">
      <w:pPr>
        <w:rPr>
          <w:rFonts w:ascii="Arial" w:hAnsi="Arial" w:cs="Arial"/>
        </w:rPr>
      </w:pPr>
    </w:p>
    <w:p w14:paraId="2593BAB1" w14:textId="77777777" w:rsidR="008532FA" w:rsidRPr="005C6823" w:rsidRDefault="008532FA" w:rsidP="005C3009">
      <w:pPr>
        <w:rPr>
          <w:rFonts w:ascii="Arial" w:hAnsi="Arial" w:cs="Arial"/>
          <w:b/>
        </w:rPr>
      </w:pPr>
      <w:r w:rsidRPr="005C6823">
        <w:rPr>
          <w:rFonts w:ascii="Arial" w:hAnsi="Arial" w:cs="Arial"/>
          <w:b/>
        </w:rPr>
        <w:lastRenderedPageBreak/>
        <w:t>Opgave 4.</w:t>
      </w:r>
    </w:p>
    <w:p w14:paraId="2F6DDC7D" w14:textId="471CD2E3" w:rsidR="008532FA" w:rsidRPr="005C6823" w:rsidRDefault="008532FA" w:rsidP="005C3009">
      <w:pPr>
        <w:rPr>
          <w:rFonts w:ascii="Arial" w:hAnsi="Arial" w:cs="Arial"/>
          <w:b/>
        </w:rPr>
      </w:pPr>
      <w:r w:rsidRPr="005C6823">
        <w:rPr>
          <w:rFonts w:ascii="Arial" w:hAnsi="Arial" w:cs="Arial"/>
        </w:rPr>
        <w:t xml:space="preserve">Bepaal de minimale lengte </w:t>
      </w:r>
      <w:r w:rsidR="00194281">
        <w:rPr>
          <w:rFonts w:ascii="Arial" w:hAnsi="Arial" w:cs="Arial"/>
        </w:rPr>
        <w:t>aan</w:t>
      </w:r>
      <w:r w:rsidRPr="005C6823">
        <w:rPr>
          <w:rFonts w:ascii="Arial" w:hAnsi="Arial" w:cs="Arial"/>
        </w:rPr>
        <w:t xml:space="preserve"> kabel</w:t>
      </w:r>
      <w:r w:rsidR="00194281">
        <w:rPr>
          <w:rFonts w:ascii="Arial" w:hAnsi="Arial" w:cs="Arial"/>
        </w:rPr>
        <w:t>s</w:t>
      </w:r>
      <w:r w:rsidRPr="005C6823">
        <w:rPr>
          <w:rFonts w:ascii="Arial" w:hAnsi="Arial" w:cs="Arial"/>
        </w:rPr>
        <w:t xml:space="preserve"> die nodig is om</w:t>
      </w:r>
      <w:r w:rsidR="00FE0502" w:rsidRPr="005C6823">
        <w:rPr>
          <w:rFonts w:ascii="Arial" w:hAnsi="Arial" w:cs="Arial"/>
        </w:rPr>
        <w:t xml:space="preserve"> </w:t>
      </w:r>
      <w:r w:rsidRPr="005C6823">
        <w:rPr>
          <w:rFonts w:ascii="Arial" w:hAnsi="Arial" w:cs="Arial"/>
        </w:rPr>
        <w:t xml:space="preserve">alle huizen </w:t>
      </w:r>
      <w:r w:rsidR="00FE0502" w:rsidRPr="005C6823">
        <w:rPr>
          <w:rFonts w:ascii="Arial" w:hAnsi="Arial" w:cs="Arial"/>
        </w:rPr>
        <w:t xml:space="preserve">in elk van de drie kaarten </w:t>
      </w:r>
      <w:r w:rsidRPr="005C6823">
        <w:rPr>
          <w:rFonts w:ascii="Arial" w:hAnsi="Arial" w:cs="Arial"/>
        </w:rPr>
        <w:t>van internet te voorzien.</w:t>
      </w:r>
    </w:p>
    <w:p w14:paraId="24B06621" w14:textId="77777777" w:rsidR="008532FA" w:rsidRPr="005C6823" w:rsidRDefault="008532FA" w:rsidP="005C3009">
      <w:pPr>
        <w:rPr>
          <w:rFonts w:ascii="Arial" w:hAnsi="Arial" w:cs="Arial"/>
          <w:b/>
        </w:rPr>
      </w:pPr>
      <w:r w:rsidRPr="005C6823">
        <w:rPr>
          <w:rFonts w:ascii="Arial" w:hAnsi="Arial" w:cs="Arial"/>
          <w:noProof/>
          <w:lang w:eastAsia="nl-NL"/>
        </w:rPr>
        <w:drawing>
          <wp:inline distT="0" distB="0" distL="0" distR="0" wp14:anchorId="171C380F" wp14:editId="309F569D">
            <wp:extent cx="1993853" cy="1626753"/>
            <wp:effectExtent l="0" t="0" r="698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176" cy="1654757"/>
                    </a:xfrm>
                    <a:prstGeom prst="rect">
                      <a:avLst/>
                    </a:prstGeom>
                  </pic:spPr>
                </pic:pic>
              </a:graphicData>
            </a:graphic>
          </wp:inline>
        </w:drawing>
      </w:r>
      <w:r w:rsidRPr="005C6823">
        <w:rPr>
          <w:rFonts w:ascii="Arial" w:hAnsi="Arial" w:cs="Arial"/>
          <w:noProof/>
          <w:lang w:eastAsia="nl-NL"/>
        </w:rPr>
        <w:drawing>
          <wp:inline distT="0" distB="0" distL="0" distR="0" wp14:anchorId="6BCAA398" wp14:editId="57F2E0E6">
            <wp:extent cx="1828800" cy="1507446"/>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6975" cy="1547156"/>
                    </a:xfrm>
                    <a:prstGeom prst="rect">
                      <a:avLst/>
                    </a:prstGeom>
                  </pic:spPr>
                </pic:pic>
              </a:graphicData>
            </a:graphic>
          </wp:inline>
        </w:drawing>
      </w:r>
      <w:r w:rsidRPr="005C6823">
        <w:rPr>
          <w:rFonts w:ascii="Arial" w:hAnsi="Arial" w:cs="Arial"/>
          <w:noProof/>
          <w:lang w:eastAsia="nl-NL"/>
        </w:rPr>
        <w:drawing>
          <wp:inline distT="0" distB="0" distL="0" distR="0" wp14:anchorId="1BAAB9F0" wp14:editId="7FABF29E">
            <wp:extent cx="1810193" cy="174239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2672" cy="1773658"/>
                    </a:xfrm>
                    <a:prstGeom prst="rect">
                      <a:avLst/>
                    </a:prstGeom>
                  </pic:spPr>
                </pic:pic>
              </a:graphicData>
            </a:graphic>
          </wp:inline>
        </w:drawing>
      </w:r>
      <w:r w:rsidR="002D594F" w:rsidRPr="005C6823">
        <w:rPr>
          <w:rStyle w:val="FootnoteReference"/>
          <w:rFonts w:ascii="Arial" w:hAnsi="Arial" w:cs="Arial"/>
          <w:b/>
        </w:rPr>
        <w:footnoteReference w:id="4"/>
      </w:r>
    </w:p>
    <w:p w14:paraId="1E4AB4BD" w14:textId="77777777" w:rsidR="008532FA" w:rsidRPr="005C6823" w:rsidRDefault="008532FA" w:rsidP="005C3009">
      <w:pPr>
        <w:rPr>
          <w:rFonts w:ascii="Arial" w:hAnsi="Arial" w:cs="Arial"/>
          <w:b/>
        </w:rPr>
      </w:pPr>
    </w:p>
    <w:p w14:paraId="33048BB4" w14:textId="77777777" w:rsidR="008532FA" w:rsidRPr="005C6823" w:rsidRDefault="008532FA" w:rsidP="005C3009">
      <w:pPr>
        <w:rPr>
          <w:rFonts w:ascii="Arial" w:hAnsi="Arial" w:cs="Arial"/>
          <w:b/>
        </w:rPr>
      </w:pPr>
    </w:p>
    <w:p w14:paraId="2C940120" w14:textId="77777777" w:rsidR="00C1389C" w:rsidRPr="005C6823" w:rsidRDefault="001B0FDF"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61312" behindDoc="0" locked="0" layoutInCell="1" allowOverlap="1" wp14:anchorId="02878DB7" wp14:editId="255451C4">
                <wp:simplePos x="0" y="0"/>
                <wp:positionH relativeFrom="margin">
                  <wp:posOffset>-2053</wp:posOffset>
                </wp:positionH>
                <wp:positionV relativeFrom="paragraph">
                  <wp:posOffset>876950</wp:posOffset>
                </wp:positionV>
                <wp:extent cx="5706745" cy="1828800"/>
                <wp:effectExtent l="0" t="0" r="27305" b="12065"/>
                <wp:wrapSquare wrapText="bothSides"/>
                <wp:docPr id="26" name="Text Box 26"/>
                <wp:cNvGraphicFramePr/>
                <a:graphic xmlns:a="http://schemas.openxmlformats.org/drawingml/2006/main">
                  <a:graphicData uri="http://schemas.microsoft.com/office/word/2010/wordprocessingShape">
                    <wps:wsp>
                      <wps:cNvSpPr txBox="1"/>
                      <wps:spPr>
                        <a:xfrm>
                          <a:off x="0" y="0"/>
                          <a:ext cx="5706745" cy="1828800"/>
                        </a:xfrm>
                        <a:prstGeom prst="rect">
                          <a:avLst/>
                        </a:prstGeom>
                        <a:noFill/>
                        <a:ln w="6350">
                          <a:solidFill>
                            <a:prstClr val="black"/>
                          </a:solidFill>
                        </a:ln>
                      </wps:spPr>
                      <wps:txbx>
                        <w:txbxContent>
                          <w:p w14:paraId="462A04D6" w14:textId="77777777" w:rsidR="00145A1C" w:rsidRDefault="00145A1C" w:rsidP="00145A1C">
                            <w:pPr>
                              <w:rPr>
                                <w:rFonts w:ascii="Arial" w:eastAsia="Times New Roman" w:hAnsi="Arial" w:cs="Arial"/>
                                <w:b/>
                                <w:color w:val="141412"/>
                                <w:sz w:val="24"/>
                                <w:szCs w:val="24"/>
                              </w:rPr>
                            </w:pPr>
                            <w:r w:rsidRPr="00AD746F">
                              <w:rPr>
                                <w:rFonts w:ascii="Arial" w:eastAsia="Times New Roman" w:hAnsi="Arial" w:cs="Arial"/>
                                <w:b/>
                                <w:color w:val="141412"/>
                                <w:sz w:val="24"/>
                                <w:szCs w:val="24"/>
                              </w:rPr>
                              <w:t>Waar gaat dit eigenlijk over?</w:t>
                            </w:r>
                          </w:p>
                          <w:p w14:paraId="550855FD" w14:textId="77777777" w:rsidR="00B37ADF" w:rsidRPr="005271A4" w:rsidRDefault="00036407" w:rsidP="00B37ADF">
                            <w:pPr>
                              <w:rPr>
                                <w:rFonts w:ascii="Arial" w:eastAsia="Times New Roman" w:hAnsi="Arial" w:cs="Arial"/>
                                <w:color w:val="141412"/>
                              </w:rPr>
                            </w:pPr>
                            <w:r>
                              <w:rPr>
                                <w:rFonts w:ascii="Arial" w:eastAsia="Times New Roman" w:hAnsi="Arial" w:cs="Arial"/>
                                <w:color w:val="141412"/>
                              </w:rPr>
                              <w:t>Een aantal praktische problemen</w:t>
                            </w:r>
                            <w:r w:rsidR="00B37ADF" w:rsidRPr="005271A4">
                              <w:rPr>
                                <w:rFonts w:ascii="Arial" w:eastAsia="Times New Roman" w:hAnsi="Arial" w:cs="Arial"/>
                                <w:color w:val="141412"/>
                              </w:rPr>
                              <w:t xml:space="preserve"> </w:t>
                            </w:r>
                            <w:r>
                              <w:rPr>
                                <w:rFonts w:ascii="Arial" w:eastAsia="Times New Roman" w:hAnsi="Arial" w:cs="Arial"/>
                                <w:color w:val="141412"/>
                              </w:rPr>
                              <w:t>kan</w:t>
                            </w:r>
                            <w:r w:rsidR="00B37ADF" w:rsidRPr="005271A4">
                              <w:rPr>
                                <w:rFonts w:ascii="Arial" w:eastAsia="Times New Roman" w:hAnsi="Arial" w:cs="Arial"/>
                                <w:color w:val="141412"/>
                              </w:rPr>
                              <w:t xml:space="preserve"> men </w:t>
                            </w:r>
                            <w:r>
                              <w:rPr>
                                <w:rFonts w:ascii="Arial" w:eastAsia="Times New Roman" w:hAnsi="Arial" w:cs="Arial"/>
                                <w:color w:val="141412"/>
                              </w:rPr>
                              <w:t xml:space="preserve">oplossen door te zoeken </w:t>
                            </w:r>
                            <w:r w:rsidR="00B37ADF" w:rsidRPr="005271A4">
                              <w:rPr>
                                <w:rFonts w:ascii="Arial" w:eastAsia="Times New Roman" w:hAnsi="Arial" w:cs="Arial"/>
                                <w:color w:val="141412"/>
                              </w:rPr>
                              <w:t xml:space="preserve">naar </w:t>
                            </w:r>
                            <w:r>
                              <w:rPr>
                                <w:rFonts w:ascii="Arial" w:eastAsia="Times New Roman" w:hAnsi="Arial" w:cs="Arial"/>
                                <w:color w:val="141412"/>
                              </w:rPr>
                              <w:t>een</w:t>
                            </w:r>
                            <w:r w:rsidR="00B37ADF" w:rsidRPr="005271A4">
                              <w:rPr>
                                <w:rFonts w:ascii="Arial" w:eastAsia="Times New Roman" w:hAnsi="Arial" w:cs="Arial"/>
                                <w:color w:val="141412"/>
                              </w:rPr>
                              <w:t xml:space="preserve"> netwerk dat alle knooppunten verbindt </w:t>
                            </w:r>
                            <w:r>
                              <w:rPr>
                                <w:rFonts w:ascii="Arial" w:eastAsia="Times New Roman" w:hAnsi="Arial" w:cs="Arial"/>
                                <w:color w:val="141412"/>
                              </w:rPr>
                              <w:t>waarbij de totale lengte van de verbindingen zo kort mogelijk is</w:t>
                            </w:r>
                            <w:r w:rsidR="00B37ADF" w:rsidRPr="005271A4">
                              <w:rPr>
                                <w:rFonts w:ascii="Arial" w:eastAsia="Times New Roman" w:hAnsi="Arial" w:cs="Arial"/>
                                <w:color w:val="141412"/>
                              </w:rPr>
                              <w:t xml:space="preserve">. Zo’n netwerk heet een </w:t>
                            </w:r>
                            <w:r w:rsidR="00B37ADF" w:rsidRPr="005271A4">
                              <w:rPr>
                                <w:rFonts w:ascii="Arial" w:eastAsia="Times New Roman" w:hAnsi="Arial" w:cs="Arial"/>
                                <w:b/>
                                <w:color w:val="141412"/>
                              </w:rPr>
                              <w:t xml:space="preserve">minimaal opspannende boom </w:t>
                            </w:r>
                            <w:r w:rsidR="00B37ADF" w:rsidRPr="005271A4">
                              <w:rPr>
                                <w:rFonts w:ascii="Arial" w:eastAsia="Times New Roman" w:hAnsi="Arial" w:cs="Arial"/>
                                <w:color w:val="141412"/>
                              </w:rPr>
                              <w:t>(in het Engels: minimal spanning tree).</w:t>
                            </w:r>
                            <w:r w:rsidR="0022065E" w:rsidRPr="005271A4">
                              <w:rPr>
                                <w:rFonts w:ascii="Arial" w:eastAsia="Times New Roman" w:hAnsi="Arial" w:cs="Arial"/>
                                <w:color w:val="141412"/>
                              </w:rPr>
                              <w:t xml:space="preserve"> Er bestaan verschillende algoritmes waarmee je zo’n boom kunt maken.</w:t>
                            </w:r>
                            <w:r w:rsidR="00B809DA" w:rsidRPr="005271A4">
                              <w:rPr>
                                <w:rFonts w:ascii="Arial" w:eastAsia="Times New Roman" w:hAnsi="Arial" w:cs="Arial"/>
                                <w:color w:val="141412"/>
                              </w:rPr>
                              <w:t xml:space="preserve"> </w:t>
                            </w:r>
                          </w:p>
                          <w:p w14:paraId="3BD7B95B" w14:textId="01DE7777" w:rsidR="00B809DA" w:rsidRDefault="00B809DA" w:rsidP="00B37ADF">
                            <w:pPr>
                              <w:rPr>
                                <w:rFonts w:ascii="Arial" w:eastAsia="Times New Roman" w:hAnsi="Arial" w:cs="Arial"/>
                                <w:color w:val="141412"/>
                              </w:rPr>
                            </w:pPr>
                            <w:r w:rsidRPr="005271A4">
                              <w:rPr>
                                <w:rFonts w:ascii="Arial" w:eastAsia="Times New Roman" w:hAnsi="Arial" w:cs="Arial"/>
                                <w:color w:val="141412"/>
                              </w:rPr>
                              <w:t>Met brute force bereken je alle mogelijkheden en bepaalt dan de beste.</w:t>
                            </w:r>
                          </w:p>
                          <w:p w14:paraId="5DEEA7DB" w14:textId="30C1B25E" w:rsidR="00B809DA" w:rsidRDefault="00E961BA" w:rsidP="00E961BA">
                            <w:pPr>
                              <w:autoSpaceDE w:val="0"/>
                              <w:autoSpaceDN w:val="0"/>
                              <w:adjustRightInd w:val="0"/>
                              <w:spacing w:after="0" w:line="240" w:lineRule="auto"/>
                              <w:rPr>
                                <w:rFonts w:ascii="Arial" w:eastAsia="Times New Roman" w:hAnsi="Arial" w:cs="Arial"/>
                                <w:color w:val="141412"/>
                              </w:rPr>
                            </w:pPr>
                            <w:r>
                              <w:rPr>
                                <w:rFonts w:ascii="Arial" w:hAnsi="Arial" w:cs="Arial"/>
                              </w:rPr>
                              <w:t>De</w:t>
                            </w:r>
                            <w:r w:rsidRPr="00767F84">
                              <w:rPr>
                                <w:rFonts w:ascii="Arial" w:hAnsi="Arial" w:cs="Arial"/>
                              </w:rPr>
                              <w:t xml:space="preserve"> algoritme</w:t>
                            </w:r>
                            <w:r>
                              <w:rPr>
                                <w:rFonts w:ascii="Arial" w:hAnsi="Arial" w:cs="Arial"/>
                              </w:rPr>
                              <w:t>n</w:t>
                            </w:r>
                            <w:r w:rsidRPr="00767F84">
                              <w:rPr>
                                <w:rFonts w:ascii="Arial" w:hAnsi="Arial" w:cs="Arial"/>
                              </w:rPr>
                              <w:t xml:space="preserve"> van Prim </w:t>
                            </w:r>
                            <w:r>
                              <w:rPr>
                                <w:rFonts w:ascii="Arial" w:hAnsi="Arial" w:cs="Arial"/>
                              </w:rPr>
                              <w:t>en Kruskal vertellen</w:t>
                            </w:r>
                            <w:r w:rsidRPr="00767F84">
                              <w:rPr>
                                <w:rFonts w:ascii="Arial" w:hAnsi="Arial" w:cs="Arial"/>
                              </w:rPr>
                              <w:t xml:space="preserve"> je hoe je zo’n minimale opspannende boom in een gegeven graaf kunt vinden.</w:t>
                            </w:r>
                            <w:r>
                              <w:rPr>
                                <w:rFonts w:ascii="Arial" w:hAnsi="Arial" w:cs="Arial"/>
                              </w:rPr>
                              <w:t xml:space="preserve"> </w:t>
                            </w:r>
                            <w:r w:rsidR="00B809DA" w:rsidRPr="005271A4">
                              <w:rPr>
                                <w:rFonts w:ascii="Arial" w:eastAsia="Times New Roman" w:hAnsi="Arial" w:cs="Arial"/>
                                <w:color w:val="141412"/>
                              </w:rPr>
                              <w:t xml:space="preserve">Met Prim’s algoritme bepaal je </w:t>
                            </w:r>
                            <w:r w:rsidR="005271A4" w:rsidRPr="005271A4">
                              <w:rPr>
                                <w:rFonts w:ascii="Arial" w:hAnsi="Arial" w:cs="Arial"/>
                              </w:rPr>
                              <w:t>één voor één</w:t>
                            </w:r>
                            <w:r w:rsidR="005271A4" w:rsidRPr="005271A4">
                              <w:rPr>
                                <w:rFonts w:ascii="Arial" w:eastAsia="Times New Roman" w:hAnsi="Arial" w:cs="Arial"/>
                                <w:color w:val="141412"/>
                              </w:rPr>
                              <w:t xml:space="preserve"> </w:t>
                            </w:r>
                            <w:r w:rsidR="00B809DA" w:rsidRPr="005271A4">
                              <w:rPr>
                                <w:rFonts w:ascii="Arial" w:eastAsia="Times New Roman" w:hAnsi="Arial" w:cs="Arial"/>
                                <w:color w:val="141412"/>
                              </w:rPr>
                              <w:t xml:space="preserve">de goedkoopste mogelijke verbinding met het bestaande netwerk. Met Kruskal’s algoritme leg je steeds </w:t>
                            </w:r>
                            <w:r w:rsidR="000A2105" w:rsidRPr="005271A4">
                              <w:rPr>
                                <w:rFonts w:ascii="Arial" w:eastAsia="Times New Roman" w:hAnsi="Arial" w:cs="Arial"/>
                                <w:color w:val="141412"/>
                              </w:rPr>
                              <w:t>de kortste verbinding aan die twee nog niet verbonden plaatsen verbind</w:t>
                            </w:r>
                            <w:r w:rsidR="00036407">
                              <w:rPr>
                                <w:rFonts w:ascii="Arial" w:eastAsia="Times New Roman" w:hAnsi="Arial" w:cs="Arial"/>
                                <w:color w:val="141412"/>
                              </w:rPr>
                              <w:t>t</w:t>
                            </w:r>
                            <w:r w:rsidR="000A2105" w:rsidRPr="005271A4">
                              <w:rPr>
                                <w:rFonts w:ascii="Arial" w:eastAsia="Times New Roman" w:hAnsi="Arial" w:cs="Arial"/>
                                <w:color w:val="141412"/>
                              </w:rPr>
                              <w:t xml:space="preserve">. Het verschil is dat </w:t>
                            </w:r>
                            <w:r w:rsidR="004A2619">
                              <w:rPr>
                                <w:rFonts w:ascii="Arial" w:eastAsia="Times New Roman" w:hAnsi="Arial" w:cs="Arial"/>
                                <w:color w:val="141412"/>
                              </w:rPr>
                              <w:t>er bij Prim steeds sprake is van één groter wordend netwerk en bij Kruskal van</w:t>
                            </w:r>
                            <w:r w:rsidR="000A2105" w:rsidRPr="005271A4">
                              <w:rPr>
                                <w:rFonts w:ascii="Arial" w:eastAsia="Times New Roman" w:hAnsi="Arial" w:cs="Arial"/>
                                <w:color w:val="141412"/>
                              </w:rPr>
                              <w:t xml:space="preserve"> </w:t>
                            </w:r>
                            <w:r w:rsidR="004A2619">
                              <w:rPr>
                                <w:rFonts w:ascii="Arial" w:eastAsia="Times New Roman" w:hAnsi="Arial" w:cs="Arial"/>
                                <w:color w:val="141412"/>
                              </w:rPr>
                              <w:t>meerdere netwerken zijn die stapsgewijs met elkaar verbonden worden</w:t>
                            </w:r>
                            <w:r w:rsidR="000A2105" w:rsidRPr="005271A4">
                              <w:rPr>
                                <w:rFonts w:ascii="Arial" w:eastAsia="Times New Roman" w:hAnsi="Arial" w:cs="Arial"/>
                                <w:color w:val="141412"/>
                              </w:rPr>
                              <w:t>. Beide algoritmen zijn gretige algoritmen omdat ze steeds de kortste of goedkoopste ve</w:t>
                            </w:r>
                            <w:r w:rsidR="00036407">
                              <w:rPr>
                                <w:rFonts w:ascii="Arial" w:eastAsia="Times New Roman" w:hAnsi="Arial" w:cs="Arial"/>
                                <w:color w:val="141412"/>
                              </w:rPr>
                              <w:t>rbinding leggen</w:t>
                            </w:r>
                            <w:r w:rsidR="000A2105" w:rsidRPr="005271A4">
                              <w:rPr>
                                <w:rFonts w:ascii="Arial" w:eastAsia="Times New Roman" w:hAnsi="Arial" w:cs="Arial"/>
                                <w:color w:val="141412"/>
                              </w:rPr>
                              <w:t xml:space="preserve"> zonder vooruit te kijken naar de gevolgen van die beslissing</w:t>
                            </w:r>
                            <w:r w:rsidR="00BD0AF7">
                              <w:rPr>
                                <w:rFonts w:ascii="Arial" w:eastAsia="Times New Roman" w:hAnsi="Arial" w:cs="Arial"/>
                                <w:color w:val="141412"/>
                              </w:rPr>
                              <w:t>.</w:t>
                            </w:r>
                          </w:p>
                          <w:p w14:paraId="3F0CF5F1" w14:textId="77777777" w:rsidR="00C43DC7" w:rsidRPr="005271A4" w:rsidRDefault="00C43DC7" w:rsidP="00E961BA">
                            <w:pPr>
                              <w:autoSpaceDE w:val="0"/>
                              <w:autoSpaceDN w:val="0"/>
                              <w:adjustRightInd w:val="0"/>
                              <w:spacing w:after="0" w:line="240" w:lineRule="auto"/>
                              <w:rPr>
                                <w:rFonts w:ascii="Arial" w:eastAsia="Times New Roman" w:hAnsi="Arial" w:cs="Arial"/>
                                <w:color w:val="141412"/>
                              </w:rPr>
                            </w:pPr>
                          </w:p>
                          <w:p w14:paraId="27AA678F" w14:textId="0114B09E" w:rsidR="00145A1C" w:rsidRPr="005271A4"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r w:rsidRPr="005271A4">
                              <w:rPr>
                                <w:rFonts w:ascii="Arial" w:hAnsi="Arial" w:cs="Arial"/>
                                <w:color w:val="000000" w:themeColor="text1"/>
                                <w:sz w:val="22"/>
                                <w:szCs w:val="22"/>
                                <w:lang w:val="nl-NL"/>
                              </w:rPr>
                              <w:t xml:space="preserve">Minimaal opspannende bomen kunnen voor veel meer problemen worden gebruikt. Je kunt </w:t>
                            </w:r>
                            <w:r w:rsidR="004A2619">
                              <w:rPr>
                                <w:rFonts w:ascii="Arial" w:hAnsi="Arial" w:cs="Arial"/>
                                <w:color w:val="000000" w:themeColor="text1"/>
                                <w:sz w:val="22"/>
                                <w:szCs w:val="22"/>
                                <w:lang w:val="nl-NL"/>
                              </w:rPr>
                              <w:t>ze</w:t>
                            </w:r>
                            <w:r w:rsidRPr="005271A4">
                              <w:rPr>
                                <w:rFonts w:ascii="Arial" w:hAnsi="Arial" w:cs="Arial"/>
                                <w:color w:val="000000" w:themeColor="text1"/>
                                <w:sz w:val="22"/>
                                <w:szCs w:val="22"/>
                                <w:lang w:val="nl-NL"/>
                              </w:rPr>
                              <w:t xml:space="preserve"> ook inzetten om</w:t>
                            </w:r>
                            <w:r w:rsidR="008A201C" w:rsidRPr="005271A4">
                              <w:rPr>
                                <w:rFonts w:ascii="Arial" w:hAnsi="Arial" w:cs="Arial"/>
                                <w:color w:val="000000" w:themeColor="text1"/>
                                <w:sz w:val="22"/>
                                <w:szCs w:val="22"/>
                                <w:lang w:val="nl-NL"/>
                              </w:rPr>
                              <w:t xml:space="preserve"> te bepalen welke bruggen te bouwen om eilanden te verbinden, hoe je</w:t>
                            </w:r>
                            <w:r w:rsidR="004A2619">
                              <w:rPr>
                                <w:rFonts w:ascii="Arial" w:hAnsi="Arial" w:cs="Arial"/>
                                <w:color w:val="000000" w:themeColor="text1"/>
                                <w:sz w:val="22"/>
                                <w:szCs w:val="22"/>
                                <w:lang w:val="nl-NL"/>
                              </w:rPr>
                              <w:t xml:space="preserve"> </w:t>
                            </w:r>
                            <w:r w:rsidR="00B809DA" w:rsidRPr="005271A4">
                              <w:rPr>
                                <w:rFonts w:ascii="Arial" w:hAnsi="Arial" w:cs="Arial"/>
                                <w:color w:val="000000" w:themeColor="text1"/>
                                <w:sz w:val="22"/>
                                <w:szCs w:val="22"/>
                                <w:lang w:val="nl-NL"/>
                              </w:rPr>
                              <w:t>goedkoop</w:t>
                            </w:r>
                            <w:r w:rsidR="00194281">
                              <w:rPr>
                                <w:rFonts w:ascii="Arial" w:hAnsi="Arial" w:cs="Arial"/>
                                <w:color w:val="000000" w:themeColor="text1"/>
                                <w:sz w:val="22"/>
                                <w:szCs w:val="22"/>
                                <w:lang w:val="nl-NL"/>
                              </w:rPr>
                              <w:t xml:space="preserve"> mogelijk</w:t>
                            </w:r>
                            <w:r w:rsidR="008A201C" w:rsidRPr="005271A4">
                              <w:rPr>
                                <w:rFonts w:ascii="Arial" w:hAnsi="Arial" w:cs="Arial"/>
                                <w:color w:val="000000" w:themeColor="text1"/>
                                <w:sz w:val="22"/>
                                <w:szCs w:val="22"/>
                                <w:lang w:val="nl-NL"/>
                              </w:rPr>
                              <w:t xml:space="preserve"> riolering moet aanleggen in een nieuwe woonwijk</w:t>
                            </w:r>
                            <w:r w:rsidR="00B809DA" w:rsidRPr="005271A4">
                              <w:rPr>
                                <w:rFonts w:ascii="Arial" w:hAnsi="Arial" w:cs="Arial"/>
                                <w:color w:val="000000" w:themeColor="text1"/>
                                <w:sz w:val="22"/>
                                <w:szCs w:val="22"/>
                                <w:lang w:val="nl-NL"/>
                              </w:rPr>
                              <w:t>, bij het plannen van een verkeersnetwerken (waar sporen of straten aan te leggen) en communicatienetwerken (zoals TV, telefoon, internet, etc.), en bij het ontwerpen van computer chips.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878DB7" id="Text Box 26" o:spid="_x0000_s1047" type="#_x0000_t202" style="position:absolute;margin-left:-.15pt;margin-top:69.05pt;width:449.3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" filled="f" strokeweight=".5pt">
                <v:textbox style="mso-fit-shape-to-text:t">
                  <w:txbxContent>
                    <w:p w14:paraId="462A04D6" w14:textId="77777777" w:rsidR="00145A1C" w:rsidRDefault="00145A1C" w:rsidP="00145A1C">
                      <w:pPr>
                        <w:rPr>
                          <w:rFonts w:ascii="Arial" w:eastAsia="Times New Roman" w:hAnsi="Arial" w:cs="Arial"/>
                          <w:b/>
                          <w:color w:val="141412"/>
                          <w:sz w:val="24"/>
                          <w:szCs w:val="24"/>
                        </w:rPr>
                      </w:pPr>
                      <w:r w:rsidRPr="00AD746F">
                        <w:rPr>
                          <w:rFonts w:ascii="Arial" w:eastAsia="Times New Roman" w:hAnsi="Arial" w:cs="Arial"/>
                          <w:b/>
                          <w:color w:val="141412"/>
                          <w:sz w:val="24"/>
                          <w:szCs w:val="24"/>
                        </w:rPr>
                        <w:t>Waar gaat dit eigenlijk over?</w:t>
                      </w:r>
                    </w:p>
                    <w:p w14:paraId="550855FD" w14:textId="77777777" w:rsidR="00B37ADF" w:rsidRPr="005271A4" w:rsidRDefault="00036407" w:rsidP="00B37ADF">
                      <w:pPr>
                        <w:rPr>
                          <w:rFonts w:ascii="Arial" w:eastAsia="Times New Roman" w:hAnsi="Arial" w:cs="Arial"/>
                          <w:color w:val="141412"/>
                        </w:rPr>
                      </w:pPr>
                      <w:r>
                        <w:rPr>
                          <w:rFonts w:ascii="Arial" w:eastAsia="Times New Roman" w:hAnsi="Arial" w:cs="Arial"/>
                          <w:color w:val="141412"/>
                        </w:rPr>
                        <w:t>Een aantal praktische problemen</w:t>
                      </w:r>
                      <w:r w:rsidR="00B37ADF" w:rsidRPr="005271A4">
                        <w:rPr>
                          <w:rFonts w:ascii="Arial" w:eastAsia="Times New Roman" w:hAnsi="Arial" w:cs="Arial"/>
                          <w:color w:val="141412"/>
                        </w:rPr>
                        <w:t xml:space="preserve"> </w:t>
                      </w:r>
                      <w:r>
                        <w:rPr>
                          <w:rFonts w:ascii="Arial" w:eastAsia="Times New Roman" w:hAnsi="Arial" w:cs="Arial"/>
                          <w:color w:val="141412"/>
                        </w:rPr>
                        <w:t>kan</w:t>
                      </w:r>
                      <w:r w:rsidR="00B37ADF" w:rsidRPr="005271A4">
                        <w:rPr>
                          <w:rFonts w:ascii="Arial" w:eastAsia="Times New Roman" w:hAnsi="Arial" w:cs="Arial"/>
                          <w:color w:val="141412"/>
                        </w:rPr>
                        <w:t xml:space="preserve"> men </w:t>
                      </w:r>
                      <w:r>
                        <w:rPr>
                          <w:rFonts w:ascii="Arial" w:eastAsia="Times New Roman" w:hAnsi="Arial" w:cs="Arial"/>
                          <w:color w:val="141412"/>
                        </w:rPr>
                        <w:t xml:space="preserve">oplossen door te zoeken </w:t>
                      </w:r>
                      <w:r w:rsidR="00B37ADF" w:rsidRPr="005271A4">
                        <w:rPr>
                          <w:rFonts w:ascii="Arial" w:eastAsia="Times New Roman" w:hAnsi="Arial" w:cs="Arial"/>
                          <w:color w:val="141412"/>
                        </w:rPr>
                        <w:t xml:space="preserve">naar </w:t>
                      </w:r>
                      <w:r>
                        <w:rPr>
                          <w:rFonts w:ascii="Arial" w:eastAsia="Times New Roman" w:hAnsi="Arial" w:cs="Arial"/>
                          <w:color w:val="141412"/>
                        </w:rPr>
                        <w:t>een</w:t>
                      </w:r>
                      <w:r w:rsidR="00B37ADF" w:rsidRPr="005271A4">
                        <w:rPr>
                          <w:rFonts w:ascii="Arial" w:eastAsia="Times New Roman" w:hAnsi="Arial" w:cs="Arial"/>
                          <w:color w:val="141412"/>
                        </w:rPr>
                        <w:t xml:space="preserve"> netwerk dat alle knooppunten verbindt </w:t>
                      </w:r>
                      <w:r>
                        <w:rPr>
                          <w:rFonts w:ascii="Arial" w:eastAsia="Times New Roman" w:hAnsi="Arial" w:cs="Arial"/>
                          <w:color w:val="141412"/>
                        </w:rPr>
                        <w:t>waarbij de totale lengte van de verbindingen zo kort mogelijk is</w:t>
                      </w:r>
                      <w:r w:rsidR="00B37ADF" w:rsidRPr="005271A4">
                        <w:rPr>
                          <w:rFonts w:ascii="Arial" w:eastAsia="Times New Roman" w:hAnsi="Arial" w:cs="Arial"/>
                          <w:color w:val="141412"/>
                        </w:rPr>
                        <w:t xml:space="preserve">. Zo’n netwerk heet een </w:t>
                      </w:r>
                      <w:r w:rsidR="00B37ADF" w:rsidRPr="005271A4">
                        <w:rPr>
                          <w:rFonts w:ascii="Arial" w:eastAsia="Times New Roman" w:hAnsi="Arial" w:cs="Arial"/>
                          <w:b/>
                          <w:color w:val="141412"/>
                        </w:rPr>
                        <w:t xml:space="preserve">minimaal opspannende boom </w:t>
                      </w:r>
                      <w:r w:rsidR="00B37ADF" w:rsidRPr="005271A4">
                        <w:rPr>
                          <w:rFonts w:ascii="Arial" w:eastAsia="Times New Roman" w:hAnsi="Arial" w:cs="Arial"/>
                          <w:color w:val="141412"/>
                        </w:rPr>
                        <w:t>(in het Engels: minimal spanning tree).</w:t>
                      </w:r>
                      <w:r w:rsidR="0022065E" w:rsidRPr="005271A4">
                        <w:rPr>
                          <w:rFonts w:ascii="Arial" w:eastAsia="Times New Roman" w:hAnsi="Arial" w:cs="Arial"/>
                          <w:color w:val="141412"/>
                        </w:rPr>
                        <w:t xml:space="preserve"> Er bestaan verschillende algoritmes waarmee je zo’n boom kunt maken.</w:t>
                      </w:r>
                      <w:r w:rsidR="00B809DA" w:rsidRPr="005271A4">
                        <w:rPr>
                          <w:rFonts w:ascii="Arial" w:eastAsia="Times New Roman" w:hAnsi="Arial" w:cs="Arial"/>
                          <w:color w:val="141412"/>
                        </w:rPr>
                        <w:t xml:space="preserve"> </w:t>
                      </w:r>
                    </w:p>
                    <w:p w14:paraId="3BD7B95B" w14:textId="01DE7777" w:rsidR="00B809DA" w:rsidRDefault="00B809DA" w:rsidP="00B37ADF">
                      <w:pPr>
                        <w:rPr>
                          <w:rFonts w:ascii="Arial" w:eastAsia="Times New Roman" w:hAnsi="Arial" w:cs="Arial"/>
                          <w:color w:val="141412"/>
                        </w:rPr>
                      </w:pPr>
                      <w:r w:rsidRPr="005271A4">
                        <w:rPr>
                          <w:rFonts w:ascii="Arial" w:eastAsia="Times New Roman" w:hAnsi="Arial" w:cs="Arial"/>
                          <w:color w:val="141412"/>
                        </w:rPr>
                        <w:t>Met brute force bereken je alle mogelijkheden en bepaalt dan de beste.</w:t>
                      </w:r>
                    </w:p>
                    <w:p w14:paraId="5DEEA7DB" w14:textId="30C1B25E" w:rsidR="00B809DA" w:rsidRDefault="00E961BA" w:rsidP="00E961BA">
                      <w:pPr>
                        <w:autoSpaceDE w:val="0"/>
                        <w:autoSpaceDN w:val="0"/>
                        <w:adjustRightInd w:val="0"/>
                        <w:spacing w:after="0" w:line="240" w:lineRule="auto"/>
                        <w:rPr>
                          <w:rFonts w:ascii="Arial" w:eastAsia="Times New Roman" w:hAnsi="Arial" w:cs="Arial"/>
                          <w:color w:val="141412"/>
                        </w:rPr>
                      </w:pPr>
                      <w:r>
                        <w:rPr>
                          <w:rFonts w:ascii="Arial" w:hAnsi="Arial" w:cs="Arial"/>
                        </w:rPr>
                        <w:t>De</w:t>
                      </w:r>
                      <w:r w:rsidRPr="00767F84">
                        <w:rPr>
                          <w:rFonts w:ascii="Arial" w:hAnsi="Arial" w:cs="Arial"/>
                        </w:rPr>
                        <w:t xml:space="preserve"> algoritme</w:t>
                      </w:r>
                      <w:r>
                        <w:rPr>
                          <w:rFonts w:ascii="Arial" w:hAnsi="Arial" w:cs="Arial"/>
                        </w:rPr>
                        <w:t>n</w:t>
                      </w:r>
                      <w:r w:rsidRPr="00767F84">
                        <w:rPr>
                          <w:rFonts w:ascii="Arial" w:hAnsi="Arial" w:cs="Arial"/>
                        </w:rPr>
                        <w:t xml:space="preserve"> van Prim </w:t>
                      </w:r>
                      <w:r>
                        <w:rPr>
                          <w:rFonts w:ascii="Arial" w:hAnsi="Arial" w:cs="Arial"/>
                        </w:rPr>
                        <w:t>en Kruskal vertellen</w:t>
                      </w:r>
                      <w:r w:rsidRPr="00767F84">
                        <w:rPr>
                          <w:rFonts w:ascii="Arial" w:hAnsi="Arial" w:cs="Arial"/>
                        </w:rPr>
                        <w:t xml:space="preserve"> je hoe je zo’n minimale opspannende boom in een gegeven graaf kunt vinden.</w:t>
                      </w:r>
                      <w:r>
                        <w:rPr>
                          <w:rFonts w:ascii="Arial" w:hAnsi="Arial" w:cs="Arial"/>
                        </w:rPr>
                        <w:t xml:space="preserve"> </w:t>
                      </w:r>
                      <w:r w:rsidR="00B809DA" w:rsidRPr="005271A4">
                        <w:rPr>
                          <w:rFonts w:ascii="Arial" w:eastAsia="Times New Roman" w:hAnsi="Arial" w:cs="Arial"/>
                          <w:color w:val="141412"/>
                        </w:rPr>
                        <w:t xml:space="preserve">Met Prim’s algoritme bepaal je </w:t>
                      </w:r>
                      <w:r w:rsidR="005271A4" w:rsidRPr="005271A4">
                        <w:rPr>
                          <w:rFonts w:ascii="Arial" w:hAnsi="Arial" w:cs="Arial"/>
                        </w:rPr>
                        <w:t>één voor één</w:t>
                      </w:r>
                      <w:r w:rsidR="005271A4" w:rsidRPr="005271A4">
                        <w:rPr>
                          <w:rFonts w:ascii="Arial" w:eastAsia="Times New Roman" w:hAnsi="Arial" w:cs="Arial"/>
                          <w:color w:val="141412"/>
                        </w:rPr>
                        <w:t xml:space="preserve"> </w:t>
                      </w:r>
                      <w:r w:rsidR="00B809DA" w:rsidRPr="005271A4">
                        <w:rPr>
                          <w:rFonts w:ascii="Arial" w:eastAsia="Times New Roman" w:hAnsi="Arial" w:cs="Arial"/>
                          <w:color w:val="141412"/>
                        </w:rPr>
                        <w:t xml:space="preserve">de goedkoopste mogelijke verbinding met het bestaande netwerk. Met Kruskal’s algoritme leg je steeds </w:t>
                      </w:r>
                      <w:r w:rsidR="000A2105" w:rsidRPr="005271A4">
                        <w:rPr>
                          <w:rFonts w:ascii="Arial" w:eastAsia="Times New Roman" w:hAnsi="Arial" w:cs="Arial"/>
                          <w:color w:val="141412"/>
                        </w:rPr>
                        <w:t>de kortste verbinding aan die twee nog niet verbonden plaatsen verbind</w:t>
                      </w:r>
                      <w:r w:rsidR="00036407">
                        <w:rPr>
                          <w:rFonts w:ascii="Arial" w:eastAsia="Times New Roman" w:hAnsi="Arial" w:cs="Arial"/>
                          <w:color w:val="141412"/>
                        </w:rPr>
                        <w:t>t</w:t>
                      </w:r>
                      <w:r w:rsidR="000A2105" w:rsidRPr="005271A4">
                        <w:rPr>
                          <w:rFonts w:ascii="Arial" w:eastAsia="Times New Roman" w:hAnsi="Arial" w:cs="Arial"/>
                          <w:color w:val="141412"/>
                        </w:rPr>
                        <w:t xml:space="preserve">. Het verschil is dat </w:t>
                      </w:r>
                      <w:r w:rsidR="004A2619">
                        <w:rPr>
                          <w:rFonts w:ascii="Arial" w:eastAsia="Times New Roman" w:hAnsi="Arial" w:cs="Arial"/>
                          <w:color w:val="141412"/>
                        </w:rPr>
                        <w:t>er bij Prim steeds sprake is van één groter wordend netwerk en bij Kruskal van</w:t>
                      </w:r>
                      <w:r w:rsidR="000A2105" w:rsidRPr="005271A4">
                        <w:rPr>
                          <w:rFonts w:ascii="Arial" w:eastAsia="Times New Roman" w:hAnsi="Arial" w:cs="Arial"/>
                          <w:color w:val="141412"/>
                        </w:rPr>
                        <w:t xml:space="preserve"> </w:t>
                      </w:r>
                      <w:r w:rsidR="004A2619">
                        <w:rPr>
                          <w:rFonts w:ascii="Arial" w:eastAsia="Times New Roman" w:hAnsi="Arial" w:cs="Arial"/>
                          <w:color w:val="141412"/>
                        </w:rPr>
                        <w:t>meerdere netwerken zijn die stapsgewijs met elkaar verbonden worden</w:t>
                      </w:r>
                      <w:r w:rsidR="000A2105" w:rsidRPr="005271A4">
                        <w:rPr>
                          <w:rFonts w:ascii="Arial" w:eastAsia="Times New Roman" w:hAnsi="Arial" w:cs="Arial"/>
                          <w:color w:val="141412"/>
                        </w:rPr>
                        <w:t>. Beide algoritmen zijn gretige algoritmen omdat ze steeds de kortste of goedkoopste ve</w:t>
                      </w:r>
                      <w:r w:rsidR="00036407">
                        <w:rPr>
                          <w:rFonts w:ascii="Arial" w:eastAsia="Times New Roman" w:hAnsi="Arial" w:cs="Arial"/>
                          <w:color w:val="141412"/>
                        </w:rPr>
                        <w:t>rbinding leggen</w:t>
                      </w:r>
                      <w:r w:rsidR="000A2105" w:rsidRPr="005271A4">
                        <w:rPr>
                          <w:rFonts w:ascii="Arial" w:eastAsia="Times New Roman" w:hAnsi="Arial" w:cs="Arial"/>
                          <w:color w:val="141412"/>
                        </w:rPr>
                        <w:t xml:space="preserve"> zonder vooruit te kijken naar de gevolgen van die beslissing</w:t>
                      </w:r>
                      <w:r w:rsidR="00BD0AF7">
                        <w:rPr>
                          <w:rFonts w:ascii="Arial" w:eastAsia="Times New Roman" w:hAnsi="Arial" w:cs="Arial"/>
                          <w:color w:val="141412"/>
                        </w:rPr>
                        <w:t>.</w:t>
                      </w:r>
                    </w:p>
                    <w:p w14:paraId="3F0CF5F1" w14:textId="77777777" w:rsidR="00C43DC7" w:rsidRPr="005271A4" w:rsidRDefault="00C43DC7" w:rsidP="00E961BA">
                      <w:pPr>
                        <w:autoSpaceDE w:val="0"/>
                        <w:autoSpaceDN w:val="0"/>
                        <w:adjustRightInd w:val="0"/>
                        <w:spacing w:after="0" w:line="240" w:lineRule="auto"/>
                        <w:rPr>
                          <w:rFonts w:ascii="Arial" w:eastAsia="Times New Roman" w:hAnsi="Arial" w:cs="Arial"/>
                          <w:color w:val="141412"/>
                        </w:rPr>
                      </w:pPr>
                    </w:p>
                    <w:p w14:paraId="27AA678F" w14:textId="0114B09E" w:rsidR="00145A1C" w:rsidRPr="005271A4"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r w:rsidRPr="005271A4">
                        <w:rPr>
                          <w:rFonts w:ascii="Arial" w:hAnsi="Arial" w:cs="Arial"/>
                          <w:color w:val="000000" w:themeColor="text1"/>
                          <w:sz w:val="22"/>
                          <w:szCs w:val="22"/>
                          <w:lang w:val="nl-NL"/>
                        </w:rPr>
                        <w:t xml:space="preserve">Minimaal opspannende bomen kunnen voor veel meer problemen worden gebruikt. Je kunt </w:t>
                      </w:r>
                      <w:r w:rsidR="004A2619">
                        <w:rPr>
                          <w:rFonts w:ascii="Arial" w:hAnsi="Arial" w:cs="Arial"/>
                          <w:color w:val="000000" w:themeColor="text1"/>
                          <w:sz w:val="22"/>
                          <w:szCs w:val="22"/>
                          <w:lang w:val="nl-NL"/>
                        </w:rPr>
                        <w:t>ze</w:t>
                      </w:r>
                      <w:r w:rsidRPr="005271A4">
                        <w:rPr>
                          <w:rFonts w:ascii="Arial" w:hAnsi="Arial" w:cs="Arial"/>
                          <w:color w:val="000000" w:themeColor="text1"/>
                          <w:sz w:val="22"/>
                          <w:szCs w:val="22"/>
                          <w:lang w:val="nl-NL"/>
                        </w:rPr>
                        <w:t xml:space="preserve"> ook inzetten om</w:t>
                      </w:r>
                      <w:r w:rsidR="008A201C" w:rsidRPr="005271A4">
                        <w:rPr>
                          <w:rFonts w:ascii="Arial" w:hAnsi="Arial" w:cs="Arial"/>
                          <w:color w:val="000000" w:themeColor="text1"/>
                          <w:sz w:val="22"/>
                          <w:szCs w:val="22"/>
                          <w:lang w:val="nl-NL"/>
                        </w:rPr>
                        <w:t xml:space="preserve"> te bepalen welke bruggen te bouwen om eilanden te verbinden, hoe je</w:t>
                      </w:r>
                      <w:r w:rsidR="004A2619">
                        <w:rPr>
                          <w:rFonts w:ascii="Arial" w:hAnsi="Arial" w:cs="Arial"/>
                          <w:color w:val="000000" w:themeColor="text1"/>
                          <w:sz w:val="22"/>
                          <w:szCs w:val="22"/>
                          <w:lang w:val="nl-NL"/>
                        </w:rPr>
                        <w:t xml:space="preserve"> </w:t>
                      </w:r>
                      <w:r w:rsidR="00B809DA" w:rsidRPr="005271A4">
                        <w:rPr>
                          <w:rFonts w:ascii="Arial" w:hAnsi="Arial" w:cs="Arial"/>
                          <w:color w:val="000000" w:themeColor="text1"/>
                          <w:sz w:val="22"/>
                          <w:szCs w:val="22"/>
                          <w:lang w:val="nl-NL"/>
                        </w:rPr>
                        <w:t>goedkoop</w:t>
                      </w:r>
                      <w:r w:rsidR="00194281">
                        <w:rPr>
                          <w:rFonts w:ascii="Arial" w:hAnsi="Arial" w:cs="Arial"/>
                          <w:color w:val="000000" w:themeColor="text1"/>
                          <w:sz w:val="22"/>
                          <w:szCs w:val="22"/>
                          <w:lang w:val="nl-NL"/>
                        </w:rPr>
                        <w:t xml:space="preserve"> mogelijk</w:t>
                      </w:r>
                      <w:r w:rsidR="008A201C" w:rsidRPr="005271A4">
                        <w:rPr>
                          <w:rFonts w:ascii="Arial" w:hAnsi="Arial" w:cs="Arial"/>
                          <w:color w:val="000000" w:themeColor="text1"/>
                          <w:sz w:val="22"/>
                          <w:szCs w:val="22"/>
                          <w:lang w:val="nl-NL"/>
                        </w:rPr>
                        <w:t xml:space="preserve"> riolering moet aanleggen in een nieuwe woonwijk</w:t>
                      </w:r>
                      <w:r w:rsidR="00B809DA" w:rsidRPr="005271A4">
                        <w:rPr>
                          <w:rFonts w:ascii="Arial" w:hAnsi="Arial" w:cs="Arial"/>
                          <w:color w:val="000000" w:themeColor="text1"/>
                          <w:sz w:val="22"/>
                          <w:szCs w:val="22"/>
                          <w:lang w:val="nl-NL"/>
                        </w:rPr>
                        <w:t>, bij het plannen van een verkeersnetwerken (waar sporen of straten aan te leggen) en communicatienetwerken (zoals TV, telefoon, internet, etc.), en bij het ontwerpen van computer chips.</w:t>
                      </w:r>
                    </w:p>
                  </w:txbxContent>
                </v:textbox>
                <w10:wrap type="square" anchorx="margin"/>
              </v:shape>
            </w:pict>
          </mc:Fallback>
        </mc:AlternateContent>
      </w:r>
    </w:p>
    <w:sectPr w:rsidR="00C1389C" w:rsidRPr="005C6823" w:rsidSect="001D1D36">
      <w:footerReference w:type="default" r:id="rId22"/>
      <w:pgSz w:w="11906" w:h="16838"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User" w:date="2018-09-21T15:05:00Z" w:initials="U">
    <w:p w14:paraId="1973EFDC" w14:textId="0FC59148" w:rsidR="00CC6C55" w:rsidRDefault="00CC6C55">
      <w:pPr>
        <w:pStyle w:val="CommentText"/>
      </w:pPr>
      <w:r>
        <w:rPr>
          <w:rStyle w:val="CommentReference"/>
        </w:rPr>
        <w:annotationRef/>
      </w:r>
      <w:r w:rsidR="002A1020">
        <w:rPr>
          <w:noProof/>
        </w:rPr>
        <w:t>Ik mis bij de leerdoelen iets over greedy algoritmen. Nou is dat ook weinig uitgewerkt, gaat ook te ver hier. Ook bruteforce komt maar 1x terug, zou eigenlijk ook in meerdere contexten/toepassingen terug moeten komen als het een leerdoel is.</w:t>
      </w:r>
    </w:p>
  </w:comment>
  <w:comment w:id="1" w:author="User" w:date="2018-09-21T15:04:00Z" w:initials="U">
    <w:p w14:paraId="2D88ED57" w14:textId="77777777" w:rsidR="00CC6C55" w:rsidRDefault="00CC6C55">
      <w:pPr>
        <w:pStyle w:val="CommentText"/>
        <w:rPr>
          <w:noProof/>
        </w:rPr>
      </w:pPr>
      <w:r>
        <w:rPr>
          <w:rStyle w:val="CommentReference"/>
        </w:rPr>
        <w:annotationRef/>
      </w:r>
      <w:r w:rsidR="002A1020">
        <w:rPr>
          <w:noProof/>
        </w:rPr>
        <w:t>Mooie opbouw. Mooi dat je ze aan het eind het laat toepassen in andere contexten. Ik zie deze lijn voor me:</w:t>
      </w:r>
    </w:p>
    <w:p w14:paraId="46091DC6" w14:textId="3399BF76" w:rsidR="00CC6C55" w:rsidRDefault="002A1020">
      <w:pPr>
        <w:pStyle w:val="CommentText"/>
        <w:rPr>
          <w:noProof/>
        </w:rPr>
      </w:pPr>
      <w:r>
        <w:rPr>
          <w:noProof/>
        </w:rPr>
        <w:t xml:space="preserve">demo (de verschillende strategieen). </w:t>
      </w:r>
    </w:p>
    <w:p w14:paraId="2C52E903" w14:textId="4C84A341" w:rsidR="00CC6C55" w:rsidRDefault="002A1020">
      <w:pPr>
        <w:pStyle w:val="CommentText"/>
        <w:rPr>
          <w:noProof/>
        </w:rPr>
      </w:pPr>
      <w:r>
        <w:rPr>
          <w:noProof/>
        </w:rPr>
        <w:t>vastzetting: strategieen toepassen op een graaf</w:t>
      </w:r>
    </w:p>
    <w:p w14:paraId="1777CCCF" w14:textId="77777777" w:rsidR="00CC6C55" w:rsidRDefault="002A1020">
      <w:pPr>
        <w:pStyle w:val="CommentText"/>
      </w:pPr>
      <w:r>
        <w:rPr>
          <w:noProof/>
        </w:rPr>
        <w:t>verdieping: toepassen in andere contexten.</w:t>
      </w:r>
    </w:p>
  </w:comment>
  <w:comment w:id="3" w:author="User" w:date="2018-09-21T14:50:00Z" w:initials="U">
    <w:p w14:paraId="6F433875" w14:textId="38C16147" w:rsidR="009053B5" w:rsidRDefault="009053B5">
      <w:pPr>
        <w:pStyle w:val="CommentText"/>
      </w:pPr>
      <w:r>
        <w:rPr>
          <w:rStyle w:val="CommentReference"/>
        </w:rPr>
        <w:annotationRef/>
      </w:r>
      <w:r w:rsidR="002A1020">
        <w:rPr>
          <w:noProof/>
        </w:rPr>
        <w:t>Ik zou iets vragen als: denk je dat jouw oplossing de goedkoopste een optimale oplossing is? Waarom denk je dat? (Optimale oplossing:  betekent dat er geen andere oplossingen zijn die goedkoper zijn)</w:t>
      </w:r>
    </w:p>
  </w:comment>
  <w:comment w:id="5" w:author="User" w:date="2018-09-21T14:49:00Z" w:initials="U">
    <w:p w14:paraId="27946E35" w14:textId="0454BF99" w:rsidR="009053B5" w:rsidRDefault="009053B5">
      <w:pPr>
        <w:pStyle w:val="CommentText"/>
      </w:pPr>
      <w:r>
        <w:rPr>
          <w:rStyle w:val="CommentReference"/>
        </w:rPr>
        <w:annotationRef/>
      </w:r>
      <w:r w:rsidR="002A1020">
        <w:rPr>
          <w:noProof/>
        </w:rPr>
        <w:t>Best pittige opdracht. Ik kan me voorstellen dat leerlingen hier niet goed weten hoe te beginnen.</w:t>
      </w:r>
    </w:p>
  </w:comment>
  <w:comment w:id="6" w:author="User" w:date="2018-09-21T14:51:00Z" w:initials="U">
    <w:p w14:paraId="5C0B1A74" w14:textId="56A31C2E" w:rsidR="009053B5" w:rsidRDefault="009053B5">
      <w:pPr>
        <w:pStyle w:val="CommentText"/>
      </w:pPr>
      <w:r>
        <w:rPr>
          <w:rStyle w:val="CommentReference"/>
        </w:rPr>
        <w:annotationRef/>
      </w:r>
      <w:r w:rsidR="002A1020">
        <w:rPr>
          <w:noProof/>
        </w:rPr>
        <w:t>Dit vereist toelichting. Hoe werkt dat in dit geval, alle mogelijkheden uitproberen? Bijvoorbeeld een tabel met voor elke weg een kolom. Dan kun je alle combinaties van wegen maken door de tabel te vullen met 0en en 1en. Eigenlijk hetzelfde als binair tellen.</w:t>
      </w:r>
    </w:p>
  </w:comment>
  <w:comment w:id="7" w:author="User" w:date="2018-09-21T14:53:00Z" w:initials="U">
    <w:p w14:paraId="0C6AD925" w14:textId="77777777" w:rsidR="009053B5" w:rsidRDefault="009053B5">
      <w:pPr>
        <w:pStyle w:val="CommentText"/>
        <w:rPr>
          <w:noProof/>
        </w:rPr>
      </w:pPr>
      <w:r>
        <w:rPr>
          <w:rStyle w:val="CommentReference"/>
        </w:rPr>
        <w:annotationRef/>
      </w:r>
      <w:r w:rsidR="002A1020">
        <w:rPr>
          <w:noProof/>
        </w:rPr>
        <w:t xml:space="preserve">Het algoritme is nog niet volledig beschreven. Zie onze website voor een algoritme: </w:t>
      </w:r>
      <w:r w:rsidRPr="009053B5">
        <w:rPr>
          <w:noProof/>
        </w:rPr>
        <w:t>http://www.informaticaunplugged.nl/de-werkvormen/modderdorp/</w:t>
      </w:r>
    </w:p>
    <w:p w14:paraId="146549AD" w14:textId="18839EAC" w:rsidR="009053B5" w:rsidRDefault="009053B5">
      <w:pPr>
        <w:pStyle w:val="CommentText"/>
      </w:pPr>
    </w:p>
  </w:comment>
  <w:comment w:id="8" w:author="User" w:date="2018-09-21T14:55:00Z" w:initials="U">
    <w:p w14:paraId="598FAA57" w14:textId="6135A83F" w:rsidR="009053B5" w:rsidRDefault="009053B5">
      <w:pPr>
        <w:pStyle w:val="CommentText"/>
      </w:pPr>
      <w:r>
        <w:rPr>
          <w:rStyle w:val="CommentReference"/>
        </w:rPr>
        <w:annotationRef/>
      </w:r>
      <w:r w:rsidR="002A1020">
        <w:rPr>
          <w:noProof/>
        </w:rPr>
        <w:t>Ik zou dit begrip later ntroduceren, eerst het algoritme behandelen.</w:t>
      </w:r>
    </w:p>
  </w:comment>
  <w:comment w:id="9" w:author="User" w:date="2018-09-21T14:56:00Z" w:initials="U">
    <w:p w14:paraId="39533FE7" w14:textId="49C757FC" w:rsidR="009053B5" w:rsidRDefault="009053B5">
      <w:pPr>
        <w:pStyle w:val="CommentText"/>
      </w:pPr>
      <w:r>
        <w:rPr>
          <w:rStyle w:val="CommentReference"/>
        </w:rPr>
        <w:annotationRef/>
      </w:r>
      <w:r w:rsidR="002A1020">
        <w:rPr>
          <w:noProof/>
        </w:rPr>
        <w:t>Daar zou eigenlijk de vraag: hoe weet je dat achter moeten. Ik zou de vraag weglaten daarom.</w:t>
      </w:r>
    </w:p>
  </w:comment>
  <w:comment w:id="10" w:author="User" w:date="2018-09-21T14:58:00Z" w:initials="U">
    <w:p w14:paraId="70F4F276" w14:textId="00069062" w:rsidR="009053B5" w:rsidRDefault="009053B5">
      <w:pPr>
        <w:pStyle w:val="CommentText"/>
      </w:pPr>
      <w:r>
        <w:rPr>
          <w:rStyle w:val="CommentReference"/>
        </w:rPr>
        <w:annotationRef/>
      </w:r>
      <w:r w:rsidR="002A1020">
        <w:rPr>
          <w:noProof/>
        </w:rPr>
        <w:t xml:space="preserve">Je zou nog kunnen vragen waarom een optimale oplossing nooit een cycle kan bevatten. </w:t>
      </w:r>
    </w:p>
  </w:comment>
  <w:comment w:id="11" w:author="User" w:date="2018-09-21T14:58:00Z" w:initials="U">
    <w:p w14:paraId="510EEFCE" w14:textId="45129F28" w:rsidR="00CC6C55" w:rsidRDefault="00CC6C55">
      <w:pPr>
        <w:pStyle w:val="CommentText"/>
      </w:pPr>
      <w:r>
        <w:rPr>
          <w:rStyle w:val="CommentReference"/>
        </w:rPr>
        <w:annotationRef/>
      </w:r>
      <w:r w:rsidR="002A1020">
        <w:rPr>
          <w:noProof/>
        </w:rPr>
        <w:t>Onduidelijk hier is of strategie B een gretig algoritme is. Dat is het wel, verwarrend is echter dat het juist redeneert vanuit de duurste straten. Ik zou gretig introduceren op basis van strategie C. En dan ingaan op strategie B als gretig algoritme.</w:t>
      </w:r>
    </w:p>
  </w:comment>
  <w:comment w:id="12" w:author="User" w:date="2018-09-21T15:00:00Z" w:initials="U">
    <w:p w14:paraId="389C1825" w14:textId="5757053A" w:rsidR="00CC6C55" w:rsidRDefault="00CC6C55">
      <w:pPr>
        <w:pStyle w:val="CommentText"/>
      </w:pPr>
      <w:r>
        <w:rPr>
          <w:rStyle w:val="CommentReference"/>
        </w:rPr>
        <w:annotationRef/>
      </w:r>
      <w:r w:rsidR="002A1020">
        <w:rPr>
          <w:noProof/>
        </w:rPr>
        <w:t>Stroomdiagram? Zie onze website</w:t>
      </w:r>
    </w:p>
  </w:comment>
  <w:comment w:id="13" w:author="User" w:date="2018-09-21T15:00:00Z" w:initials="U">
    <w:p w14:paraId="31D6D4EC" w14:textId="19B32FE3" w:rsidR="00CC6C55" w:rsidRDefault="00CC6C55">
      <w:pPr>
        <w:pStyle w:val="CommentText"/>
      </w:pPr>
      <w:r>
        <w:rPr>
          <w:rStyle w:val="CommentReference"/>
        </w:rPr>
        <w:annotationRef/>
      </w:r>
      <w:r w:rsidR="002A1020">
        <w:rPr>
          <w:noProof/>
        </w:rPr>
        <w:t>Idem: stroomdiagram?</w:t>
      </w:r>
    </w:p>
  </w:comment>
  <w:comment w:id="14" w:author="User" w:date="2018-09-21T15:01:00Z" w:initials="U">
    <w:p w14:paraId="6165C844" w14:textId="3D6D0DC5" w:rsidR="00CC6C55" w:rsidRDefault="00CC6C55">
      <w:pPr>
        <w:pStyle w:val="CommentText"/>
      </w:pPr>
      <w:r>
        <w:rPr>
          <w:rStyle w:val="CommentReference"/>
        </w:rPr>
        <w:annotationRef/>
      </w:r>
      <w:r w:rsidR="002A1020">
        <w:rPr>
          <w:noProof/>
        </w:rPr>
        <w:t>Dat is een andere vraag dan het toepassen van strategie B, C, D. Ik zou de leerlingen eerst vragen om strategie B, C en D op deze graaf toe te passen.</w:t>
      </w:r>
    </w:p>
  </w:comment>
  <w:comment w:id="15" w:author="User" w:date="2018-09-21T15:03:00Z" w:initials="U">
    <w:p w14:paraId="3D0825B4" w14:textId="25952A9B" w:rsidR="00CC6C55" w:rsidRDefault="00CC6C55">
      <w:pPr>
        <w:pStyle w:val="CommentText"/>
      </w:pPr>
      <w:r>
        <w:rPr>
          <w:rStyle w:val="CommentReference"/>
        </w:rPr>
        <w:annotationRef/>
      </w:r>
      <w:r w:rsidR="002A1020">
        <w:rPr>
          <w:noProof/>
        </w:rPr>
        <w:t>Ik zou het iets anders vragen: wat kan de inbreker doen om zo veel mogelijk koperdraad te stelen? Hij heeft een kaart van het netwerk.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73EFDC" w15:done="0"/>
  <w15:commentEx w15:paraId="1777CCCF" w15:done="0"/>
  <w15:commentEx w15:paraId="6F433875" w15:done="0"/>
  <w15:commentEx w15:paraId="27946E35" w15:done="0"/>
  <w15:commentEx w15:paraId="5C0B1A74" w15:done="0"/>
  <w15:commentEx w15:paraId="146549AD" w15:done="0"/>
  <w15:commentEx w15:paraId="598FAA57" w15:done="0"/>
  <w15:commentEx w15:paraId="39533FE7" w15:done="0"/>
  <w15:commentEx w15:paraId="70F4F276" w15:done="0"/>
  <w15:commentEx w15:paraId="510EEFCE" w15:done="0"/>
  <w15:commentEx w15:paraId="389C1825" w15:done="0"/>
  <w15:commentEx w15:paraId="31D6D4EC" w15:done="0"/>
  <w15:commentEx w15:paraId="6165C844" w15:done="0"/>
  <w15:commentEx w15:paraId="3D0825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73EFDC" w16cid:durableId="1F4FA5DE"/>
  <w16cid:commentId w16cid:paraId="1777CCCF" w16cid:durableId="1F4FA5DF"/>
  <w16cid:commentId w16cid:paraId="6F433875" w16cid:durableId="1F4FA5E0"/>
  <w16cid:commentId w16cid:paraId="27946E35" w16cid:durableId="1F4FA5E1"/>
  <w16cid:commentId w16cid:paraId="5C0B1A74" w16cid:durableId="1F4FA5E2"/>
  <w16cid:commentId w16cid:paraId="146549AD" w16cid:durableId="1F4FA5E3"/>
  <w16cid:commentId w16cid:paraId="598FAA57" w16cid:durableId="1F4FA5E4"/>
  <w16cid:commentId w16cid:paraId="39533FE7" w16cid:durableId="1F4FA5E5"/>
  <w16cid:commentId w16cid:paraId="389C1825" w16cid:durableId="1F4FA5E6"/>
  <w16cid:commentId w16cid:paraId="31D6D4EC" w16cid:durableId="1F4FA5E7"/>
  <w16cid:commentId w16cid:paraId="6165C844" w16cid:durableId="1F4FA5E8"/>
  <w16cid:commentId w16cid:paraId="3D0825B4" w16cid:durableId="1F4FA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510E8" w14:textId="77777777" w:rsidR="002A1020" w:rsidRDefault="002A1020" w:rsidP="009A2DBA">
      <w:pPr>
        <w:spacing w:after="0" w:line="240" w:lineRule="auto"/>
      </w:pPr>
      <w:r>
        <w:separator/>
      </w:r>
    </w:p>
  </w:endnote>
  <w:endnote w:type="continuationSeparator" w:id="0">
    <w:p w14:paraId="1AAEB461" w14:textId="77777777" w:rsidR="002A1020" w:rsidRDefault="002A1020" w:rsidP="009A2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775947"/>
      <w:docPartObj>
        <w:docPartGallery w:val="Page Numbers (Bottom of Page)"/>
        <w:docPartUnique/>
      </w:docPartObj>
    </w:sdtPr>
    <w:sdtEndPr>
      <w:rPr>
        <w:noProof/>
      </w:rPr>
    </w:sdtEndPr>
    <w:sdtContent>
      <w:p w14:paraId="44868964" w14:textId="6AD4F3A8" w:rsidR="009B01E7" w:rsidRDefault="009B01E7">
        <w:pPr>
          <w:pStyle w:val="Footer"/>
          <w:jc w:val="center"/>
        </w:pPr>
        <w:r>
          <w:fldChar w:fldCharType="begin"/>
        </w:r>
        <w:r>
          <w:instrText xml:space="preserve"> PAGE   \* MERGEFORMAT </w:instrText>
        </w:r>
        <w:r>
          <w:fldChar w:fldCharType="separate"/>
        </w:r>
        <w:r w:rsidR="00E04674">
          <w:rPr>
            <w:noProof/>
          </w:rPr>
          <w:t>3</w:t>
        </w:r>
        <w:r>
          <w:rPr>
            <w:noProof/>
          </w:rPr>
          <w:fldChar w:fldCharType="end"/>
        </w:r>
      </w:p>
    </w:sdtContent>
  </w:sdt>
  <w:p w14:paraId="21174E8D" w14:textId="77777777" w:rsidR="009B01E7" w:rsidRDefault="009B0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A2A1D" w14:textId="77777777" w:rsidR="002A1020" w:rsidRDefault="002A1020" w:rsidP="009A2DBA">
      <w:pPr>
        <w:spacing w:after="0" w:line="240" w:lineRule="auto"/>
      </w:pPr>
      <w:r>
        <w:separator/>
      </w:r>
    </w:p>
  </w:footnote>
  <w:footnote w:type="continuationSeparator" w:id="0">
    <w:p w14:paraId="79A0E480" w14:textId="77777777" w:rsidR="002A1020" w:rsidRDefault="002A1020" w:rsidP="009A2DBA">
      <w:pPr>
        <w:spacing w:after="0" w:line="240" w:lineRule="auto"/>
      </w:pPr>
      <w:r>
        <w:continuationSeparator/>
      </w:r>
    </w:p>
  </w:footnote>
  <w:footnote w:id="1">
    <w:p w14:paraId="7A64311B" w14:textId="77777777" w:rsidR="00B962A7" w:rsidRPr="00EE264A" w:rsidRDefault="00B962A7" w:rsidP="00B962A7">
      <w:pPr>
        <w:pStyle w:val="Footer"/>
      </w:pPr>
      <w:r>
        <w:rPr>
          <w:rStyle w:val="FootnoteReference"/>
        </w:rPr>
        <w:footnoteRef/>
      </w:r>
      <w:r>
        <w:t xml:space="preserve"> </w:t>
      </w:r>
      <w:r w:rsidRPr="00EE264A">
        <w:t xml:space="preserve">Bron: csunplugged.org </w:t>
      </w:r>
      <w:r w:rsidRPr="00EE264A">
        <w:tab/>
      </w:r>
      <w:r w:rsidRPr="00EE264A">
        <w:tab/>
      </w:r>
      <w:r>
        <w:rPr>
          <w:noProof/>
          <w:lang w:eastAsia="nl-NL"/>
        </w:rPr>
        <w:drawing>
          <wp:inline distT="0" distB="0" distL="0" distR="0" wp14:anchorId="58496936" wp14:editId="135633AE">
            <wp:extent cx="1112520" cy="388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388620"/>
                    </a:xfrm>
                    <a:prstGeom prst="rect">
                      <a:avLst/>
                    </a:prstGeom>
                    <a:noFill/>
                  </pic:spPr>
                </pic:pic>
              </a:graphicData>
            </a:graphic>
          </wp:inline>
        </w:drawing>
      </w:r>
    </w:p>
    <w:p w14:paraId="70BCE539" w14:textId="77777777" w:rsidR="00B962A7" w:rsidRPr="00EE264A" w:rsidRDefault="00B962A7">
      <w:pPr>
        <w:pStyle w:val="FootnoteText"/>
      </w:pPr>
    </w:p>
  </w:footnote>
  <w:footnote w:id="2">
    <w:p w14:paraId="19B2A4D6" w14:textId="77777777" w:rsidR="00A57A69" w:rsidRPr="00A57A69" w:rsidRDefault="00A57A69">
      <w:pPr>
        <w:pStyle w:val="FootnoteText"/>
        <w:rPr>
          <w:lang w:val="en-US"/>
        </w:rPr>
      </w:pPr>
      <w:r>
        <w:rPr>
          <w:rStyle w:val="FootnoteReference"/>
        </w:rPr>
        <w:footnoteRef/>
      </w:r>
      <w:r w:rsidRPr="00A57A69">
        <w:rPr>
          <w:lang w:val="de-DE"/>
        </w:rPr>
        <w:t xml:space="preserve"> </w:t>
      </w:r>
      <w:r w:rsidRPr="0087671F">
        <w:rPr>
          <w:lang w:val="de-DE"/>
        </w:rPr>
        <w:t xml:space="preserve">Bron: </w:t>
      </w:r>
      <w:r w:rsidRPr="0087671F">
        <w:rPr>
          <w:rFonts w:ascii="Arial" w:hAnsi="Arial" w:cs="Arial"/>
          <w:color w:val="222222"/>
          <w:shd w:val="clear" w:color="auto" w:fill="F8F8F8"/>
          <w:lang w:val="de-DE"/>
        </w:rPr>
        <w:t>Vöcking, B., Alt, H., Dietzfelbinger, M., Reischuk, R., Scheideler, C., Vollmer, H., &amp; Wagner, D. (Eds.). (2010). </w:t>
      </w:r>
      <w:r w:rsidRPr="0087671F">
        <w:rPr>
          <w:rFonts w:ascii="Arial" w:hAnsi="Arial" w:cs="Arial"/>
          <w:i/>
          <w:iCs/>
          <w:color w:val="222222"/>
          <w:shd w:val="clear" w:color="auto" w:fill="F8F8F8"/>
          <w:lang w:val="de-DE"/>
        </w:rPr>
        <w:t>Algorithms unplugged</w:t>
      </w:r>
      <w:r w:rsidRPr="0087671F">
        <w:rPr>
          <w:rFonts w:ascii="Arial" w:hAnsi="Arial" w:cs="Arial"/>
          <w:color w:val="222222"/>
          <w:shd w:val="clear" w:color="auto" w:fill="F8F8F8"/>
          <w:lang w:val="de-DE"/>
        </w:rPr>
        <w:t xml:space="preserve">. </w:t>
      </w:r>
      <w:r w:rsidRPr="0087671F">
        <w:rPr>
          <w:rFonts w:ascii="Arial" w:hAnsi="Arial" w:cs="Arial"/>
          <w:color w:val="222222"/>
          <w:shd w:val="clear" w:color="auto" w:fill="F8F8F8"/>
          <w:lang w:val="en-US"/>
        </w:rPr>
        <w:t>Springer Science &amp; Business Media.</w:t>
      </w:r>
    </w:p>
  </w:footnote>
  <w:footnote w:id="3">
    <w:p w14:paraId="756A5339" w14:textId="77777777" w:rsidR="00A57A69" w:rsidRPr="00A57A69" w:rsidRDefault="00A57A69">
      <w:pPr>
        <w:pStyle w:val="FootnoteText"/>
        <w:rPr>
          <w:lang w:val="en-US"/>
        </w:rPr>
      </w:pPr>
    </w:p>
  </w:footnote>
  <w:footnote w:id="4">
    <w:p w14:paraId="0B07955D" w14:textId="77777777" w:rsidR="002D594F" w:rsidRPr="002D594F" w:rsidRDefault="002D594F">
      <w:pPr>
        <w:pStyle w:val="FootnoteText"/>
        <w:rPr>
          <w:lang w:val="en-US"/>
        </w:rPr>
      </w:pPr>
      <w:r>
        <w:rPr>
          <w:rStyle w:val="FootnoteReference"/>
        </w:rPr>
        <w:footnoteRef/>
      </w:r>
      <w:r w:rsidRPr="00EE264A">
        <w:rPr>
          <w:lang w:val="en-US"/>
        </w:rPr>
        <w:t xml:space="preserve"> </w:t>
      </w:r>
      <w:r>
        <w:rPr>
          <w:lang w:val="en-US"/>
        </w:rPr>
        <w:t xml:space="preserve">Bron: </w:t>
      </w:r>
      <w:r w:rsidRPr="002D594F">
        <w:rPr>
          <w:lang w:val="en-US"/>
        </w:rPr>
        <w:t>http://www.cre8atemaths.org.uk/resources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2B6E"/>
    <w:multiLevelType w:val="hybridMultilevel"/>
    <w:tmpl w:val="A4A0188E"/>
    <w:lvl w:ilvl="0" w:tplc="3FA4EF74">
      <w:start w:val="1"/>
      <w:numFmt w:val="bullet"/>
      <w:lvlText w:val="•"/>
      <w:lvlJc w:val="left"/>
      <w:pPr>
        <w:tabs>
          <w:tab w:val="num" w:pos="720"/>
        </w:tabs>
        <w:ind w:left="720" w:hanging="360"/>
      </w:pPr>
      <w:rPr>
        <w:rFonts w:ascii="Times New Roman" w:hAnsi="Times New Roman" w:hint="default"/>
      </w:rPr>
    </w:lvl>
    <w:lvl w:ilvl="1" w:tplc="C6BCA49A" w:tentative="1">
      <w:start w:val="1"/>
      <w:numFmt w:val="bullet"/>
      <w:lvlText w:val="•"/>
      <w:lvlJc w:val="left"/>
      <w:pPr>
        <w:tabs>
          <w:tab w:val="num" w:pos="1440"/>
        </w:tabs>
        <w:ind w:left="1440" w:hanging="360"/>
      </w:pPr>
      <w:rPr>
        <w:rFonts w:ascii="Times New Roman" w:hAnsi="Times New Roman" w:hint="default"/>
      </w:rPr>
    </w:lvl>
    <w:lvl w:ilvl="2" w:tplc="44ACEC2A" w:tentative="1">
      <w:start w:val="1"/>
      <w:numFmt w:val="bullet"/>
      <w:lvlText w:val="•"/>
      <w:lvlJc w:val="left"/>
      <w:pPr>
        <w:tabs>
          <w:tab w:val="num" w:pos="2160"/>
        </w:tabs>
        <w:ind w:left="2160" w:hanging="360"/>
      </w:pPr>
      <w:rPr>
        <w:rFonts w:ascii="Times New Roman" w:hAnsi="Times New Roman" w:hint="default"/>
      </w:rPr>
    </w:lvl>
    <w:lvl w:ilvl="3" w:tplc="AE5CB29A" w:tentative="1">
      <w:start w:val="1"/>
      <w:numFmt w:val="bullet"/>
      <w:lvlText w:val="•"/>
      <w:lvlJc w:val="left"/>
      <w:pPr>
        <w:tabs>
          <w:tab w:val="num" w:pos="2880"/>
        </w:tabs>
        <w:ind w:left="2880" w:hanging="360"/>
      </w:pPr>
      <w:rPr>
        <w:rFonts w:ascii="Times New Roman" w:hAnsi="Times New Roman" w:hint="default"/>
      </w:rPr>
    </w:lvl>
    <w:lvl w:ilvl="4" w:tplc="70F865EE" w:tentative="1">
      <w:start w:val="1"/>
      <w:numFmt w:val="bullet"/>
      <w:lvlText w:val="•"/>
      <w:lvlJc w:val="left"/>
      <w:pPr>
        <w:tabs>
          <w:tab w:val="num" w:pos="3600"/>
        </w:tabs>
        <w:ind w:left="3600" w:hanging="360"/>
      </w:pPr>
      <w:rPr>
        <w:rFonts w:ascii="Times New Roman" w:hAnsi="Times New Roman" w:hint="default"/>
      </w:rPr>
    </w:lvl>
    <w:lvl w:ilvl="5" w:tplc="E952B034" w:tentative="1">
      <w:start w:val="1"/>
      <w:numFmt w:val="bullet"/>
      <w:lvlText w:val="•"/>
      <w:lvlJc w:val="left"/>
      <w:pPr>
        <w:tabs>
          <w:tab w:val="num" w:pos="4320"/>
        </w:tabs>
        <w:ind w:left="4320" w:hanging="360"/>
      </w:pPr>
      <w:rPr>
        <w:rFonts w:ascii="Times New Roman" w:hAnsi="Times New Roman" w:hint="default"/>
      </w:rPr>
    </w:lvl>
    <w:lvl w:ilvl="6" w:tplc="50C61928" w:tentative="1">
      <w:start w:val="1"/>
      <w:numFmt w:val="bullet"/>
      <w:lvlText w:val="•"/>
      <w:lvlJc w:val="left"/>
      <w:pPr>
        <w:tabs>
          <w:tab w:val="num" w:pos="5040"/>
        </w:tabs>
        <w:ind w:left="5040" w:hanging="360"/>
      </w:pPr>
      <w:rPr>
        <w:rFonts w:ascii="Times New Roman" w:hAnsi="Times New Roman" w:hint="default"/>
      </w:rPr>
    </w:lvl>
    <w:lvl w:ilvl="7" w:tplc="724C5360" w:tentative="1">
      <w:start w:val="1"/>
      <w:numFmt w:val="bullet"/>
      <w:lvlText w:val="•"/>
      <w:lvlJc w:val="left"/>
      <w:pPr>
        <w:tabs>
          <w:tab w:val="num" w:pos="5760"/>
        </w:tabs>
        <w:ind w:left="5760" w:hanging="360"/>
      </w:pPr>
      <w:rPr>
        <w:rFonts w:ascii="Times New Roman" w:hAnsi="Times New Roman" w:hint="default"/>
      </w:rPr>
    </w:lvl>
    <w:lvl w:ilvl="8" w:tplc="21087F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04357DA"/>
    <w:multiLevelType w:val="hybridMultilevel"/>
    <w:tmpl w:val="08D8C628"/>
    <w:lvl w:ilvl="0" w:tplc="299A6B68">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E4673"/>
    <w:multiLevelType w:val="hybridMultilevel"/>
    <w:tmpl w:val="F6D86B5E"/>
    <w:lvl w:ilvl="0" w:tplc="525E479E">
      <w:start w:val="1"/>
      <w:numFmt w:val="bullet"/>
      <w:lvlText w:val=""/>
      <w:lvlJc w:val="left"/>
      <w:pPr>
        <w:tabs>
          <w:tab w:val="num" w:pos="720"/>
        </w:tabs>
        <w:ind w:left="720" w:hanging="360"/>
      </w:pPr>
      <w:rPr>
        <w:rFonts w:ascii="Wingdings 3" w:hAnsi="Wingdings 3" w:hint="default"/>
      </w:rPr>
    </w:lvl>
    <w:lvl w:ilvl="1" w:tplc="0A14F33C" w:tentative="1">
      <w:start w:val="1"/>
      <w:numFmt w:val="bullet"/>
      <w:lvlText w:val=""/>
      <w:lvlJc w:val="left"/>
      <w:pPr>
        <w:tabs>
          <w:tab w:val="num" w:pos="1440"/>
        </w:tabs>
        <w:ind w:left="1440" w:hanging="360"/>
      </w:pPr>
      <w:rPr>
        <w:rFonts w:ascii="Wingdings 3" w:hAnsi="Wingdings 3" w:hint="default"/>
      </w:rPr>
    </w:lvl>
    <w:lvl w:ilvl="2" w:tplc="E3E6AAF0" w:tentative="1">
      <w:start w:val="1"/>
      <w:numFmt w:val="bullet"/>
      <w:lvlText w:val=""/>
      <w:lvlJc w:val="left"/>
      <w:pPr>
        <w:tabs>
          <w:tab w:val="num" w:pos="2160"/>
        </w:tabs>
        <w:ind w:left="2160" w:hanging="360"/>
      </w:pPr>
      <w:rPr>
        <w:rFonts w:ascii="Wingdings 3" w:hAnsi="Wingdings 3" w:hint="default"/>
      </w:rPr>
    </w:lvl>
    <w:lvl w:ilvl="3" w:tplc="5FB4D33A" w:tentative="1">
      <w:start w:val="1"/>
      <w:numFmt w:val="bullet"/>
      <w:lvlText w:val=""/>
      <w:lvlJc w:val="left"/>
      <w:pPr>
        <w:tabs>
          <w:tab w:val="num" w:pos="2880"/>
        </w:tabs>
        <w:ind w:left="2880" w:hanging="360"/>
      </w:pPr>
      <w:rPr>
        <w:rFonts w:ascii="Wingdings 3" w:hAnsi="Wingdings 3" w:hint="default"/>
      </w:rPr>
    </w:lvl>
    <w:lvl w:ilvl="4" w:tplc="16B6A042" w:tentative="1">
      <w:start w:val="1"/>
      <w:numFmt w:val="bullet"/>
      <w:lvlText w:val=""/>
      <w:lvlJc w:val="left"/>
      <w:pPr>
        <w:tabs>
          <w:tab w:val="num" w:pos="3600"/>
        </w:tabs>
        <w:ind w:left="3600" w:hanging="360"/>
      </w:pPr>
      <w:rPr>
        <w:rFonts w:ascii="Wingdings 3" w:hAnsi="Wingdings 3" w:hint="default"/>
      </w:rPr>
    </w:lvl>
    <w:lvl w:ilvl="5" w:tplc="AFFCC370" w:tentative="1">
      <w:start w:val="1"/>
      <w:numFmt w:val="bullet"/>
      <w:lvlText w:val=""/>
      <w:lvlJc w:val="left"/>
      <w:pPr>
        <w:tabs>
          <w:tab w:val="num" w:pos="4320"/>
        </w:tabs>
        <w:ind w:left="4320" w:hanging="360"/>
      </w:pPr>
      <w:rPr>
        <w:rFonts w:ascii="Wingdings 3" w:hAnsi="Wingdings 3" w:hint="default"/>
      </w:rPr>
    </w:lvl>
    <w:lvl w:ilvl="6" w:tplc="41E0BCCA" w:tentative="1">
      <w:start w:val="1"/>
      <w:numFmt w:val="bullet"/>
      <w:lvlText w:val=""/>
      <w:lvlJc w:val="left"/>
      <w:pPr>
        <w:tabs>
          <w:tab w:val="num" w:pos="5040"/>
        </w:tabs>
        <w:ind w:left="5040" w:hanging="360"/>
      </w:pPr>
      <w:rPr>
        <w:rFonts w:ascii="Wingdings 3" w:hAnsi="Wingdings 3" w:hint="default"/>
      </w:rPr>
    </w:lvl>
    <w:lvl w:ilvl="7" w:tplc="12BE5756" w:tentative="1">
      <w:start w:val="1"/>
      <w:numFmt w:val="bullet"/>
      <w:lvlText w:val=""/>
      <w:lvlJc w:val="left"/>
      <w:pPr>
        <w:tabs>
          <w:tab w:val="num" w:pos="5760"/>
        </w:tabs>
        <w:ind w:left="5760" w:hanging="360"/>
      </w:pPr>
      <w:rPr>
        <w:rFonts w:ascii="Wingdings 3" w:hAnsi="Wingdings 3" w:hint="default"/>
      </w:rPr>
    </w:lvl>
    <w:lvl w:ilvl="8" w:tplc="E7C4C5E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535351D"/>
    <w:multiLevelType w:val="hybridMultilevel"/>
    <w:tmpl w:val="AF2CC86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929D8"/>
    <w:multiLevelType w:val="hybridMultilevel"/>
    <w:tmpl w:val="E9063A66"/>
    <w:lvl w:ilvl="0" w:tplc="EA1CCAAC">
      <w:start w:val="1"/>
      <w:numFmt w:val="bullet"/>
      <w:lvlText w:val=""/>
      <w:lvlJc w:val="left"/>
      <w:pPr>
        <w:tabs>
          <w:tab w:val="num" w:pos="720"/>
        </w:tabs>
        <w:ind w:left="720" w:hanging="360"/>
      </w:pPr>
      <w:rPr>
        <w:rFonts w:ascii="Wingdings" w:hAnsi="Wingdings" w:hint="default"/>
      </w:rPr>
    </w:lvl>
    <w:lvl w:ilvl="1" w:tplc="D28CBA18">
      <w:start w:val="24"/>
      <w:numFmt w:val="bullet"/>
      <w:lvlText w:val=""/>
      <w:lvlJc w:val="left"/>
      <w:pPr>
        <w:tabs>
          <w:tab w:val="num" w:pos="1440"/>
        </w:tabs>
        <w:ind w:left="1440" w:hanging="360"/>
      </w:pPr>
      <w:rPr>
        <w:rFonts w:ascii="Wingdings" w:hAnsi="Wingdings" w:hint="default"/>
      </w:rPr>
    </w:lvl>
    <w:lvl w:ilvl="2" w:tplc="C0423F8E" w:tentative="1">
      <w:start w:val="1"/>
      <w:numFmt w:val="bullet"/>
      <w:lvlText w:val=""/>
      <w:lvlJc w:val="left"/>
      <w:pPr>
        <w:tabs>
          <w:tab w:val="num" w:pos="2160"/>
        </w:tabs>
        <w:ind w:left="2160" w:hanging="360"/>
      </w:pPr>
      <w:rPr>
        <w:rFonts w:ascii="Wingdings" w:hAnsi="Wingdings" w:hint="default"/>
      </w:rPr>
    </w:lvl>
    <w:lvl w:ilvl="3" w:tplc="7956332E" w:tentative="1">
      <w:start w:val="1"/>
      <w:numFmt w:val="bullet"/>
      <w:lvlText w:val=""/>
      <w:lvlJc w:val="left"/>
      <w:pPr>
        <w:tabs>
          <w:tab w:val="num" w:pos="2880"/>
        </w:tabs>
        <w:ind w:left="2880" w:hanging="360"/>
      </w:pPr>
      <w:rPr>
        <w:rFonts w:ascii="Wingdings" w:hAnsi="Wingdings" w:hint="default"/>
      </w:rPr>
    </w:lvl>
    <w:lvl w:ilvl="4" w:tplc="DCCC1B3E" w:tentative="1">
      <w:start w:val="1"/>
      <w:numFmt w:val="bullet"/>
      <w:lvlText w:val=""/>
      <w:lvlJc w:val="left"/>
      <w:pPr>
        <w:tabs>
          <w:tab w:val="num" w:pos="3600"/>
        </w:tabs>
        <w:ind w:left="3600" w:hanging="360"/>
      </w:pPr>
      <w:rPr>
        <w:rFonts w:ascii="Wingdings" w:hAnsi="Wingdings" w:hint="default"/>
      </w:rPr>
    </w:lvl>
    <w:lvl w:ilvl="5" w:tplc="6524787C" w:tentative="1">
      <w:start w:val="1"/>
      <w:numFmt w:val="bullet"/>
      <w:lvlText w:val=""/>
      <w:lvlJc w:val="left"/>
      <w:pPr>
        <w:tabs>
          <w:tab w:val="num" w:pos="4320"/>
        </w:tabs>
        <w:ind w:left="4320" w:hanging="360"/>
      </w:pPr>
      <w:rPr>
        <w:rFonts w:ascii="Wingdings" w:hAnsi="Wingdings" w:hint="default"/>
      </w:rPr>
    </w:lvl>
    <w:lvl w:ilvl="6" w:tplc="C1206BC6" w:tentative="1">
      <w:start w:val="1"/>
      <w:numFmt w:val="bullet"/>
      <w:lvlText w:val=""/>
      <w:lvlJc w:val="left"/>
      <w:pPr>
        <w:tabs>
          <w:tab w:val="num" w:pos="5040"/>
        </w:tabs>
        <w:ind w:left="5040" w:hanging="360"/>
      </w:pPr>
      <w:rPr>
        <w:rFonts w:ascii="Wingdings" w:hAnsi="Wingdings" w:hint="default"/>
      </w:rPr>
    </w:lvl>
    <w:lvl w:ilvl="7" w:tplc="F1829520" w:tentative="1">
      <w:start w:val="1"/>
      <w:numFmt w:val="bullet"/>
      <w:lvlText w:val=""/>
      <w:lvlJc w:val="left"/>
      <w:pPr>
        <w:tabs>
          <w:tab w:val="num" w:pos="5760"/>
        </w:tabs>
        <w:ind w:left="5760" w:hanging="360"/>
      </w:pPr>
      <w:rPr>
        <w:rFonts w:ascii="Wingdings" w:hAnsi="Wingdings" w:hint="default"/>
      </w:rPr>
    </w:lvl>
    <w:lvl w:ilvl="8" w:tplc="8B022E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302BA5"/>
    <w:multiLevelType w:val="hybridMultilevel"/>
    <w:tmpl w:val="F34A17EC"/>
    <w:lvl w:ilvl="0" w:tplc="388EEF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85892"/>
    <w:multiLevelType w:val="hybridMultilevel"/>
    <w:tmpl w:val="51DCCC5E"/>
    <w:lvl w:ilvl="0" w:tplc="D890CE66">
      <w:start w:val="1"/>
      <w:numFmt w:val="bullet"/>
      <w:lvlText w:val=""/>
      <w:lvlJc w:val="left"/>
      <w:pPr>
        <w:tabs>
          <w:tab w:val="num" w:pos="720"/>
        </w:tabs>
        <w:ind w:left="720" w:hanging="360"/>
      </w:pPr>
      <w:rPr>
        <w:rFonts w:ascii="Wingdings" w:hAnsi="Wingdings" w:hint="default"/>
      </w:rPr>
    </w:lvl>
    <w:lvl w:ilvl="1" w:tplc="DFA2CBCA" w:tentative="1">
      <w:start w:val="1"/>
      <w:numFmt w:val="bullet"/>
      <w:lvlText w:val=""/>
      <w:lvlJc w:val="left"/>
      <w:pPr>
        <w:tabs>
          <w:tab w:val="num" w:pos="1440"/>
        </w:tabs>
        <w:ind w:left="1440" w:hanging="360"/>
      </w:pPr>
      <w:rPr>
        <w:rFonts w:ascii="Wingdings" w:hAnsi="Wingdings" w:hint="default"/>
      </w:rPr>
    </w:lvl>
    <w:lvl w:ilvl="2" w:tplc="B848322A" w:tentative="1">
      <w:start w:val="1"/>
      <w:numFmt w:val="bullet"/>
      <w:lvlText w:val=""/>
      <w:lvlJc w:val="left"/>
      <w:pPr>
        <w:tabs>
          <w:tab w:val="num" w:pos="2160"/>
        </w:tabs>
        <w:ind w:left="2160" w:hanging="360"/>
      </w:pPr>
      <w:rPr>
        <w:rFonts w:ascii="Wingdings" w:hAnsi="Wingdings" w:hint="default"/>
      </w:rPr>
    </w:lvl>
    <w:lvl w:ilvl="3" w:tplc="00CE19AA" w:tentative="1">
      <w:start w:val="1"/>
      <w:numFmt w:val="bullet"/>
      <w:lvlText w:val=""/>
      <w:lvlJc w:val="left"/>
      <w:pPr>
        <w:tabs>
          <w:tab w:val="num" w:pos="2880"/>
        </w:tabs>
        <w:ind w:left="2880" w:hanging="360"/>
      </w:pPr>
      <w:rPr>
        <w:rFonts w:ascii="Wingdings" w:hAnsi="Wingdings" w:hint="default"/>
      </w:rPr>
    </w:lvl>
    <w:lvl w:ilvl="4" w:tplc="EEB8A420" w:tentative="1">
      <w:start w:val="1"/>
      <w:numFmt w:val="bullet"/>
      <w:lvlText w:val=""/>
      <w:lvlJc w:val="left"/>
      <w:pPr>
        <w:tabs>
          <w:tab w:val="num" w:pos="3600"/>
        </w:tabs>
        <w:ind w:left="3600" w:hanging="360"/>
      </w:pPr>
      <w:rPr>
        <w:rFonts w:ascii="Wingdings" w:hAnsi="Wingdings" w:hint="default"/>
      </w:rPr>
    </w:lvl>
    <w:lvl w:ilvl="5" w:tplc="0990550E" w:tentative="1">
      <w:start w:val="1"/>
      <w:numFmt w:val="bullet"/>
      <w:lvlText w:val=""/>
      <w:lvlJc w:val="left"/>
      <w:pPr>
        <w:tabs>
          <w:tab w:val="num" w:pos="4320"/>
        </w:tabs>
        <w:ind w:left="4320" w:hanging="360"/>
      </w:pPr>
      <w:rPr>
        <w:rFonts w:ascii="Wingdings" w:hAnsi="Wingdings" w:hint="default"/>
      </w:rPr>
    </w:lvl>
    <w:lvl w:ilvl="6" w:tplc="66F0606A" w:tentative="1">
      <w:start w:val="1"/>
      <w:numFmt w:val="bullet"/>
      <w:lvlText w:val=""/>
      <w:lvlJc w:val="left"/>
      <w:pPr>
        <w:tabs>
          <w:tab w:val="num" w:pos="5040"/>
        </w:tabs>
        <w:ind w:left="5040" w:hanging="360"/>
      </w:pPr>
      <w:rPr>
        <w:rFonts w:ascii="Wingdings" w:hAnsi="Wingdings" w:hint="default"/>
      </w:rPr>
    </w:lvl>
    <w:lvl w:ilvl="7" w:tplc="32567D9A" w:tentative="1">
      <w:start w:val="1"/>
      <w:numFmt w:val="bullet"/>
      <w:lvlText w:val=""/>
      <w:lvlJc w:val="left"/>
      <w:pPr>
        <w:tabs>
          <w:tab w:val="num" w:pos="5760"/>
        </w:tabs>
        <w:ind w:left="5760" w:hanging="360"/>
      </w:pPr>
      <w:rPr>
        <w:rFonts w:ascii="Wingdings" w:hAnsi="Wingdings" w:hint="default"/>
      </w:rPr>
    </w:lvl>
    <w:lvl w:ilvl="8" w:tplc="2034CA0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5"/>
  </w:num>
  <w:num w:numId="6">
    <w:abstractNumId w:val="2"/>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xNTezMDY3NjewNDJU0lEKTi0uzszPAykwrQUASDT0xSwAAAA="/>
  </w:docVars>
  <w:rsids>
    <w:rsidRoot w:val="00084EC1"/>
    <w:rsid w:val="00036407"/>
    <w:rsid w:val="00036780"/>
    <w:rsid w:val="00043EA1"/>
    <w:rsid w:val="000601C9"/>
    <w:rsid w:val="000605EE"/>
    <w:rsid w:val="00084EC1"/>
    <w:rsid w:val="000A2105"/>
    <w:rsid w:val="000C50B6"/>
    <w:rsid w:val="001237B5"/>
    <w:rsid w:val="00137FBD"/>
    <w:rsid w:val="00145A1C"/>
    <w:rsid w:val="00152E43"/>
    <w:rsid w:val="00194281"/>
    <w:rsid w:val="001B0FDF"/>
    <w:rsid w:val="001D1D36"/>
    <w:rsid w:val="001D629E"/>
    <w:rsid w:val="001E0DCA"/>
    <w:rsid w:val="0022065E"/>
    <w:rsid w:val="00255CE2"/>
    <w:rsid w:val="00283CC3"/>
    <w:rsid w:val="002A1020"/>
    <w:rsid w:val="002D5288"/>
    <w:rsid w:val="002D594F"/>
    <w:rsid w:val="002D7207"/>
    <w:rsid w:val="002E64A9"/>
    <w:rsid w:val="003127F3"/>
    <w:rsid w:val="003B0E6F"/>
    <w:rsid w:val="003B2D6C"/>
    <w:rsid w:val="00414EB2"/>
    <w:rsid w:val="00436152"/>
    <w:rsid w:val="004538F6"/>
    <w:rsid w:val="00462C3E"/>
    <w:rsid w:val="0049340F"/>
    <w:rsid w:val="004A2619"/>
    <w:rsid w:val="004E06C7"/>
    <w:rsid w:val="005271A4"/>
    <w:rsid w:val="005425D4"/>
    <w:rsid w:val="00553660"/>
    <w:rsid w:val="00562AB9"/>
    <w:rsid w:val="005C3009"/>
    <w:rsid w:val="005C6823"/>
    <w:rsid w:val="005E623E"/>
    <w:rsid w:val="00687A45"/>
    <w:rsid w:val="00697C70"/>
    <w:rsid w:val="006F05C8"/>
    <w:rsid w:val="007313BD"/>
    <w:rsid w:val="00767F84"/>
    <w:rsid w:val="007C111C"/>
    <w:rsid w:val="007E1693"/>
    <w:rsid w:val="007E7DB1"/>
    <w:rsid w:val="00813B68"/>
    <w:rsid w:val="00813CFE"/>
    <w:rsid w:val="008532FA"/>
    <w:rsid w:val="008732C8"/>
    <w:rsid w:val="008A201C"/>
    <w:rsid w:val="008A4E7C"/>
    <w:rsid w:val="008B5826"/>
    <w:rsid w:val="008C5C44"/>
    <w:rsid w:val="008D7374"/>
    <w:rsid w:val="009053B5"/>
    <w:rsid w:val="00934FAA"/>
    <w:rsid w:val="0096612D"/>
    <w:rsid w:val="00976C20"/>
    <w:rsid w:val="00985DA9"/>
    <w:rsid w:val="00993823"/>
    <w:rsid w:val="009A2977"/>
    <w:rsid w:val="009A2DBA"/>
    <w:rsid w:val="009B01E7"/>
    <w:rsid w:val="00A2670C"/>
    <w:rsid w:val="00A5335F"/>
    <w:rsid w:val="00A57A69"/>
    <w:rsid w:val="00A955DD"/>
    <w:rsid w:val="00B057FE"/>
    <w:rsid w:val="00B3500E"/>
    <w:rsid w:val="00B37ADF"/>
    <w:rsid w:val="00B5034B"/>
    <w:rsid w:val="00B809DA"/>
    <w:rsid w:val="00B962A7"/>
    <w:rsid w:val="00BD0AF7"/>
    <w:rsid w:val="00BD1434"/>
    <w:rsid w:val="00C06A09"/>
    <w:rsid w:val="00C10183"/>
    <w:rsid w:val="00C1389C"/>
    <w:rsid w:val="00C401B0"/>
    <w:rsid w:val="00C43DC7"/>
    <w:rsid w:val="00C623CB"/>
    <w:rsid w:val="00CC6C55"/>
    <w:rsid w:val="00D465F7"/>
    <w:rsid w:val="00D85A87"/>
    <w:rsid w:val="00E04674"/>
    <w:rsid w:val="00E134EC"/>
    <w:rsid w:val="00E961BA"/>
    <w:rsid w:val="00EC2CC3"/>
    <w:rsid w:val="00EE264A"/>
    <w:rsid w:val="00FC59A5"/>
    <w:rsid w:val="00FE05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7121"/>
  <w15:chartTrackingRefBased/>
  <w15:docId w15:val="{78F9FCC9-6256-4DAB-8ADD-F80C0B60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6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D7207"/>
    <w:rPr>
      <w:color w:val="0563C1" w:themeColor="hyperlink"/>
      <w:u w:val="single"/>
    </w:rPr>
  </w:style>
  <w:style w:type="paragraph" w:styleId="Header">
    <w:name w:val="header"/>
    <w:basedOn w:val="Normal"/>
    <w:link w:val="HeaderChar"/>
    <w:uiPriority w:val="99"/>
    <w:unhideWhenUsed/>
    <w:rsid w:val="009A2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BA"/>
  </w:style>
  <w:style w:type="paragraph" w:styleId="Footer">
    <w:name w:val="footer"/>
    <w:basedOn w:val="Normal"/>
    <w:link w:val="FooterChar"/>
    <w:uiPriority w:val="99"/>
    <w:unhideWhenUsed/>
    <w:rsid w:val="009A2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BA"/>
  </w:style>
  <w:style w:type="paragraph" w:customStyle="1" w:styleId="p1">
    <w:name w:val="p1"/>
    <w:basedOn w:val="Normal"/>
    <w:rsid w:val="00462C3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145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A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A1C"/>
    <w:pPr>
      <w:ind w:left="720"/>
      <w:contextualSpacing/>
    </w:pPr>
  </w:style>
  <w:style w:type="character" w:customStyle="1" w:styleId="Heading2Char">
    <w:name w:val="Heading 2 Char"/>
    <w:basedOn w:val="DefaultParagraphFont"/>
    <w:link w:val="Heading2"/>
    <w:uiPriority w:val="9"/>
    <w:rsid w:val="00145A1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85DA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FootnoteText">
    <w:name w:val="footnote text"/>
    <w:basedOn w:val="Normal"/>
    <w:link w:val="FootnoteTextChar"/>
    <w:uiPriority w:val="99"/>
    <w:semiHidden/>
    <w:unhideWhenUsed/>
    <w:rsid w:val="00B962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2A7"/>
    <w:rPr>
      <w:sz w:val="20"/>
      <w:szCs w:val="20"/>
    </w:rPr>
  </w:style>
  <w:style w:type="character" w:styleId="FootnoteReference">
    <w:name w:val="footnote reference"/>
    <w:basedOn w:val="DefaultParagraphFont"/>
    <w:uiPriority w:val="99"/>
    <w:semiHidden/>
    <w:unhideWhenUsed/>
    <w:rsid w:val="00B962A7"/>
    <w:rPr>
      <w:vertAlign w:val="superscript"/>
    </w:rPr>
  </w:style>
  <w:style w:type="character" w:styleId="CommentReference">
    <w:name w:val="annotation reference"/>
    <w:basedOn w:val="DefaultParagraphFont"/>
    <w:uiPriority w:val="99"/>
    <w:semiHidden/>
    <w:unhideWhenUsed/>
    <w:rsid w:val="002D5288"/>
    <w:rPr>
      <w:sz w:val="16"/>
      <w:szCs w:val="16"/>
    </w:rPr>
  </w:style>
  <w:style w:type="paragraph" w:styleId="CommentText">
    <w:name w:val="annotation text"/>
    <w:basedOn w:val="Normal"/>
    <w:link w:val="CommentTextChar"/>
    <w:uiPriority w:val="99"/>
    <w:semiHidden/>
    <w:unhideWhenUsed/>
    <w:rsid w:val="002D5288"/>
    <w:pPr>
      <w:spacing w:line="240" w:lineRule="auto"/>
    </w:pPr>
    <w:rPr>
      <w:sz w:val="20"/>
      <w:szCs w:val="20"/>
    </w:rPr>
  </w:style>
  <w:style w:type="character" w:customStyle="1" w:styleId="CommentTextChar">
    <w:name w:val="Comment Text Char"/>
    <w:basedOn w:val="DefaultParagraphFont"/>
    <w:link w:val="CommentText"/>
    <w:uiPriority w:val="99"/>
    <w:semiHidden/>
    <w:rsid w:val="002D5288"/>
    <w:rPr>
      <w:sz w:val="20"/>
      <w:szCs w:val="20"/>
    </w:rPr>
  </w:style>
  <w:style w:type="paragraph" w:styleId="CommentSubject">
    <w:name w:val="annotation subject"/>
    <w:basedOn w:val="CommentText"/>
    <w:next w:val="CommentText"/>
    <w:link w:val="CommentSubjectChar"/>
    <w:uiPriority w:val="99"/>
    <w:semiHidden/>
    <w:unhideWhenUsed/>
    <w:rsid w:val="002D5288"/>
    <w:rPr>
      <w:b/>
      <w:bCs/>
    </w:rPr>
  </w:style>
  <w:style w:type="character" w:customStyle="1" w:styleId="CommentSubjectChar">
    <w:name w:val="Comment Subject Char"/>
    <w:basedOn w:val="CommentTextChar"/>
    <w:link w:val="CommentSubject"/>
    <w:uiPriority w:val="99"/>
    <w:semiHidden/>
    <w:rsid w:val="002D5288"/>
    <w:rPr>
      <w:b/>
      <w:bCs/>
      <w:sz w:val="20"/>
      <w:szCs w:val="20"/>
    </w:rPr>
  </w:style>
  <w:style w:type="paragraph" w:styleId="BalloonText">
    <w:name w:val="Balloon Text"/>
    <w:basedOn w:val="Normal"/>
    <w:link w:val="BalloonTextChar"/>
    <w:uiPriority w:val="99"/>
    <w:semiHidden/>
    <w:unhideWhenUsed/>
    <w:rsid w:val="002D5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288"/>
    <w:rPr>
      <w:rFonts w:ascii="Segoe UI" w:hAnsi="Segoe UI" w:cs="Segoe UI"/>
      <w:sz w:val="18"/>
      <w:szCs w:val="18"/>
    </w:rPr>
  </w:style>
  <w:style w:type="paragraph" w:styleId="Revision">
    <w:name w:val="Revision"/>
    <w:hidden/>
    <w:uiPriority w:val="99"/>
    <w:semiHidden/>
    <w:rsid w:val="009053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6433">
      <w:bodyDiv w:val="1"/>
      <w:marLeft w:val="0"/>
      <w:marRight w:val="0"/>
      <w:marTop w:val="0"/>
      <w:marBottom w:val="0"/>
      <w:divBdr>
        <w:top w:val="none" w:sz="0" w:space="0" w:color="auto"/>
        <w:left w:val="none" w:sz="0" w:space="0" w:color="auto"/>
        <w:bottom w:val="none" w:sz="0" w:space="0" w:color="auto"/>
        <w:right w:val="none" w:sz="0" w:space="0" w:color="auto"/>
      </w:divBdr>
    </w:div>
    <w:div w:id="1264997844">
      <w:bodyDiv w:val="1"/>
      <w:marLeft w:val="0"/>
      <w:marRight w:val="0"/>
      <w:marTop w:val="0"/>
      <w:marBottom w:val="0"/>
      <w:divBdr>
        <w:top w:val="none" w:sz="0" w:space="0" w:color="auto"/>
        <w:left w:val="none" w:sz="0" w:space="0" w:color="auto"/>
        <w:bottom w:val="none" w:sz="0" w:space="0" w:color="auto"/>
        <w:right w:val="none" w:sz="0" w:space="0" w:color="auto"/>
      </w:divBdr>
      <w:divsChild>
        <w:div w:id="832725543">
          <w:marLeft w:val="360"/>
          <w:marRight w:val="0"/>
          <w:marTop w:val="115"/>
          <w:marBottom w:val="0"/>
          <w:divBdr>
            <w:top w:val="none" w:sz="0" w:space="0" w:color="auto"/>
            <w:left w:val="none" w:sz="0" w:space="0" w:color="auto"/>
            <w:bottom w:val="none" w:sz="0" w:space="0" w:color="auto"/>
            <w:right w:val="none" w:sz="0" w:space="0" w:color="auto"/>
          </w:divBdr>
        </w:div>
        <w:div w:id="270017738">
          <w:marLeft w:val="360"/>
          <w:marRight w:val="0"/>
          <w:marTop w:val="115"/>
          <w:marBottom w:val="0"/>
          <w:divBdr>
            <w:top w:val="none" w:sz="0" w:space="0" w:color="auto"/>
            <w:left w:val="none" w:sz="0" w:space="0" w:color="auto"/>
            <w:bottom w:val="none" w:sz="0" w:space="0" w:color="auto"/>
            <w:right w:val="none" w:sz="0" w:space="0" w:color="auto"/>
          </w:divBdr>
        </w:div>
        <w:div w:id="57025107">
          <w:marLeft w:val="360"/>
          <w:marRight w:val="0"/>
          <w:marTop w:val="115"/>
          <w:marBottom w:val="0"/>
          <w:divBdr>
            <w:top w:val="none" w:sz="0" w:space="0" w:color="auto"/>
            <w:left w:val="none" w:sz="0" w:space="0" w:color="auto"/>
            <w:bottom w:val="none" w:sz="0" w:space="0" w:color="auto"/>
            <w:right w:val="none" w:sz="0" w:space="0" w:color="auto"/>
          </w:divBdr>
        </w:div>
        <w:div w:id="1849364917">
          <w:marLeft w:val="360"/>
          <w:marRight w:val="0"/>
          <w:marTop w:val="134"/>
          <w:marBottom w:val="0"/>
          <w:divBdr>
            <w:top w:val="none" w:sz="0" w:space="0" w:color="auto"/>
            <w:left w:val="none" w:sz="0" w:space="0" w:color="auto"/>
            <w:bottom w:val="none" w:sz="0" w:space="0" w:color="auto"/>
            <w:right w:val="none" w:sz="0" w:space="0" w:color="auto"/>
          </w:divBdr>
        </w:div>
        <w:div w:id="693730999">
          <w:marLeft w:val="360"/>
          <w:marRight w:val="0"/>
          <w:marTop w:val="134"/>
          <w:marBottom w:val="0"/>
          <w:divBdr>
            <w:top w:val="none" w:sz="0" w:space="0" w:color="auto"/>
            <w:left w:val="none" w:sz="0" w:space="0" w:color="auto"/>
            <w:bottom w:val="none" w:sz="0" w:space="0" w:color="auto"/>
            <w:right w:val="none" w:sz="0" w:space="0" w:color="auto"/>
          </w:divBdr>
        </w:div>
        <w:div w:id="1537153970">
          <w:marLeft w:val="360"/>
          <w:marRight w:val="0"/>
          <w:marTop w:val="134"/>
          <w:marBottom w:val="0"/>
          <w:divBdr>
            <w:top w:val="none" w:sz="0" w:space="0" w:color="auto"/>
            <w:left w:val="none" w:sz="0" w:space="0" w:color="auto"/>
            <w:bottom w:val="none" w:sz="0" w:space="0" w:color="auto"/>
            <w:right w:val="none" w:sz="0" w:space="0" w:color="auto"/>
          </w:divBdr>
        </w:div>
        <w:div w:id="1346059917">
          <w:marLeft w:val="1080"/>
          <w:marRight w:val="0"/>
          <w:marTop w:val="115"/>
          <w:marBottom w:val="0"/>
          <w:divBdr>
            <w:top w:val="none" w:sz="0" w:space="0" w:color="auto"/>
            <w:left w:val="none" w:sz="0" w:space="0" w:color="auto"/>
            <w:bottom w:val="none" w:sz="0" w:space="0" w:color="auto"/>
            <w:right w:val="none" w:sz="0" w:space="0" w:color="auto"/>
          </w:divBdr>
        </w:div>
      </w:divsChild>
    </w:div>
    <w:div w:id="1831214236">
      <w:bodyDiv w:val="1"/>
      <w:marLeft w:val="0"/>
      <w:marRight w:val="0"/>
      <w:marTop w:val="0"/>
      <w:marBottom w:val="0"/>
      <w:divBdr>
        <w:top w:val="none" w:sz="0" w:space="0" w:color="auto"/>
        <w:left w:val="none" w:sz="0" w:space="0" w:color="auto"/>
        <w:bottom w:val="none" w:sz="0" w:space="0" w:color="auto"/>
        <w:right w:val="none" w:sz="0" w:space="0" w:color="auto"/>
      </w:divBdr>
      <w:divsChild>
        <w:div w:id="1447893162">
          <w:marLeft w:val="547"/>
          <w:marRight w:val="0"/>
          <w:marTop w:val="200"/>
          <w:marBottom w:val="0"/>
          <w:divBdr>
            <w:top w:val="none" w:sz="0" w:space="0" w:color="auto"/>
            <w:left w:val="none" w:sz="0" w:space="0" w:color="auto"/>
            <w:bottom w:val="none" w:sz="0" w:space="0" w:color="auto"/>
            <w:right w:val="none" w:sz="0" w:space="0" w:color="auto"/>
          </w:divBdr>
        </w:div>
        <w:div w:id="1970085194">
          <w:marLeft w:val="547"/>
          <w:marRight w:val="0"/>
          <w:marTop w:val="200"/>
          <w:marBottom w:val="0"/>
          <w:divBdr>
            <w:top w:val="none" w:sz="0" w:space="0" w:color="auto"/>
            <w:left w:val="none" w:sz="0" w:space="0" w:color="auto"/>
            <w:bottom w:val="none" w:sz="0" w:space="0" w:color="auto"/>
            <w:right w:val="none" w:sz="0" w:space="0" w:color="auto"/>
          </w:divBdr>
        </w:div>
        <w:div w:id="317078066">
          <w:marLeft w:val="547"/>
          <w:marRight w:val="0"/>
          <w:marTop w:val="200"/>
          <w:marBottom w:val="0"/>
          <w:divBdr>
            <w:top w:val="none" w:sz="0" w:space="0" w:color="auto"/>
            <w:left w:val="none" w:sz="0" w:space="0" w:color="auto"/>
            <w:bottom w:val="none" w:sz="0" w:space="0" w:color="auto"/>
            <w:right w:val="none" w:sz="0" w:space="0" w:color="auto"/>
          </w:divBdr>
        </w:div>
        <w:div w:id="501749446">
          <w:marLeft w:val="547"/>
          <w:marRight w:val="0"/>
          <w:marTop w:val="200"/>
          <w:marBottom w:val="0"/>
          <w:divBdr>
            <w:top w:val="none" w:sz="0" w:space="0" w:color="auto"/>
            <w:left w:val="none" w:sz="0" w:space="0" w:color="auto"/>
            <w:bottom w:val="none" w:sz="0" w:space="0" w:color="auto"/>
            <w:right w:val="none" w:sz="0" w:space="0" w:color="auto"/>
          </w:divBdr>
        </w:div>
        <w:div w:id="1766731755">
          <w:marLeft w:val="547"/>
          <w:marRight w:val="0"/>
          <w:marTop w:val="200"/>
          <w:marBottom w:val="0"/>
          <w:divBdr>
            <w:top w:val="none" w:sz="0" w:space="0" w:color="auto"/>
            <w:left w:val="none" w:sz="0" w:space="0" w:color="auto"/>
            <w:bottom w:val="none" w:sz="0" w:space="0" w:color="auto"/>
            <w:right w:val="none" w:sz="0" w:space="0" w:color="auto"/>
          </w:divBdr>
        </w:div>
      </w:divsChild>
    </w:div>
    <w:div w:id="1837107690">
      <w:bodyDiv w:val="1"/>
      <w:marLeft w:val="0"/>
      <w:marRight w:val="0"/>
      <w:marTop w:val="0"/>
      <w:marBottom w:val="0"/>
      <w:divBdr>
        <w:top w:val="none" w:sz="0" w:space="0" w:color="auto"/>
        <w:left w:val="none" w:sz="0" w:space="0" w:color="auto"/>
        <w:bottom w:val="none" w:sz="0" w:space="0" w:color="auto"/>
        <w:right w:val="none" w:sz="0" w:space="0" w:color="auto"/>
      </w:divBdr>
    </w:div>
    <w:div w:id="2043507863">
      <w:bodyDiv w:val="1"/>
      <w:marLeft w:val="0"/>
      <w:marRight w:val="0"/>
      <w:marTop w:val="0"/>
      <w:marBottom w:val="0"/>
      <w:divBdr>
        <w:top w:val="none" w:sz="0" w:space="0" w:color="auto"/>
        <w:left w:val="none" w:sz="0" w:space="0" w:color="auto"/>
        <w:bottom w:val="none" w:sz="0" w:space="0" w:color="auto"/>
        <w:right w:val="none" w:sz="0" w:space="0" w:color="auto"/>
      </w:divBdr>
      <w:divsChild>
        <w:div w:id="1054307766">
          <w:marLeft w:val="547"/>
          <w:marRight w:val="0"/>
          <w:marTop w:val="154"/>
          <w:marBottom w:val="0"/>
          <w:divBdr>
            <w:top w:val="none" w:sz="0" w:space="0" w:color="auto"/>
            <w:left w:val="none" w:sz="0" w:space="0" w:color="auto"/>
            <w:bottom w:val="none" w:sz="0" w:space="0" w:color="auto"/>
            <w:right w:val="none" w:sz="0" w:space="0" w:color="auto"/>
          </w:divBdr>
        </w:div>
      </w:divsChild>
    </w:div>
    <w:div w:id="2080714391">
      <w:bodyDiv w:val="1"/>
      <w:marLeft w:val="0"/>
      <w:marRight w:val="0"/>
      <w:marTop w:val="0"/>
      <w:marBottom w:val="0"/>
      <w:divBdr>
        <w:top w:val="none" w:sz="0" w:space="0" w:color="auto"/>
        <w:left w:val="none" w:sz="0" w:space="0" w:color="auto"/>
        <w:bottom w:val="none" w:sz="0" w:space="0" w:color="auto"/>
        <w:right w:val="none" w:sz="0" w:space="0" w:color="auto"/>
      </w:divBdr>
      <w:divsChild>
        <w:div w:id="557397379">
          <w:marLeft w:val="547"/>
          <w:marRight w:val="0"/>
          <w:marTop w:val="200"/>
          <w:marBottom w:val="0"/>
          <w:divBdr>
            <w:top w:val="none" w:sz="0" w:space="0" w:color="auto"/>
            <w:left w:val="none" w:sz="0" w:space="0" w:color="auto"/>
            <w:bottom w:val="none" w:sz="0" w:space="0" w:color="auto"/>
            <w:right w:val="none" w:sz="0" w:space="0" w:color="auto"/>
          </w:divBdr>
        </w:div>
        <w:div w:id="655954389">
          <w:marLeft w:val="547"/>
          <w:marRight w:val="0"/>
          <w:marTop w:val="200"/>
          <w:marBottom w:val="0"/>
          <w:divBdr>
            <w:top w:val="none" w:sz="0" w:space="0" w:color="auto"/>
            <w:left w:val="none" w:sz="0" w:space="0" w:color="auto"/>
            <w:bottom w:val="none" w:sz="0" w:space="0" w:color="auto"/>
            <w:right w:val="none" w:sz="0" w:space="0" w:color="auto"/>
          </w:divBdr>
        </w:div>
        <w:div w:id="449517377">
          <w:marLeft w:val="547"/>
          <w:marRight w:val="0"/>
          <w:marTop w:val="200"/>
          <w:marBottom w:val="0"/>
          <w:divBdr>
            <w:top w:val="none" w:sz="0" w:space="0" w:color="auto"/>
            <w:left w:val="none" w:sz="0" w:space="0" w:color="auto"/>
            <w:bottom w:val="none" w:sz="0" w:space="0" w:color="auto"/>
            <w:right w:val="none" w:sz="0" w:space="0" w:color="auto"/>
          </w:divBdr>
        </w:div>
        <w:div w:id="490372372">
          <w:marLeft w:val="547"/>
          <w:marRight w:val="0"/>
          <w:marTop w:val="200"/>
          <w:marBottom w:val="0"/>
          <w:divBdr>
            <w:top w:val="none" w:sz="0" w:space="0" w:color="auto"/>
            <w:left w:val="none" w:sz="0" w:space="0" w:color="auto"/>
            <w:bottom w:val="none" w:sz="0" w:space="0" w:color="auto"/>
            <w:right w:val="none" w:sz="0" w:space="0" w:color="auto"/>
          </w:divBdr>
        </w:div>
        <w:div w:id="15083217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w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DE658-C392-4DDD-9959-DBBE56EB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790</Words>
  <Characters>4509</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Smetsers</cp:lastModifiedBy>
  <cp:revision>2</cp:revision>
  <cp:lastPrinted>2016-09-19T05:51:00Z</cp:lastPrinted>
  <dcterms:created xsi:type="dcterms:W3CDTF">2018-09-21T15:16:00Z</dcterms:created>
  <dcterms:modified xsi:type="dcterms:W3CDTF">2018-09-21T15:16:00Z</dcterms:modified>
</cp:coreProperties>
</file>