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116DC" w14:textId="0E823534" w:rsidR="00675F65" w:rsidRPr="003F0AF3" w:rsidRDefault="00A50ABE" w:rsidP="00267CCD">
      <w:pPr>
        <w:pStyle w:val="Heading1"/>
        <w:rPr>
          <w:rStyle w:val="TitleChar"/>
          <w:color w:val="auto"/>
          <w:lang w:val="nl-NL"/>
        </w:rPr>
      </w:pPr>
      <w:r w:rsidRPr="003F0AF3">
        <w:rPr>
          <w:rStyle w:val="TitleChar"/>
          <w:color w:val="auto"/>
          <w:lang w:val="nl-NL"/>
        </w:rPr>
        <w:t>Ko</w:t>
      </w:r>
      <w:r w:rsidR="00D43503" w:rsidRPr="003F0AF3">
        <w:rPr>
          <w:rStyle w:val="TitleChar"/>
          <w:color w:val="auto"/>
          <w:lang w:val="nl-NL"/>
        </w:rPr>
        <w:t>rtste pad algoritme</w:t>
      </w:r>
      <w:r w:rsidR="008500C4" w:rsidRPr="003F0AF3">
        <w:rPr>
          <w:rStyle w:val="TitleChar"/>
          <w:color w:val="auto"/>
          <w:lang w:val="nl-NL"/>
        </w:rPr>
        <w:t xml:space="preserve"> van </w:t>
      </w:r>
      <w:commentRangeStart w:id="0"/>
      <w:r w:rsidR="008500C4" w:rsidRPr="003F0AF3">
        <w:rPr>
          <w:rStyle w:val="TitleChar"/>
          <w:color w:val="auto"/>
          <w:lang w:val="nl-NL"/>
        </w:rPr>
        <w:t>Dijkstra</w:t>
      </w:r>
      <w:commentRangeEnd w:id="0"/>
      <w:r w:rsidR="00A43DE5" w:rsidRPr="003F0AF3">
        <w:rPr>
          <w:rStyle w:val="TitleChar"/>
          <w:color w:val="auto"/>
        </w:rPr>
        <w:commentReference w:id="0"/>
      </w:r>
    </w:p>
    <w:p w14:paraId="1F86BCA8" w14:textId="5B6E9DB1" w:rsidR="00D43503" w:rsidRPr="003F0AF3" w:rsidRDefault="00A50ABE">
      <w:pPr>
        <w:rPr>
          <w:rFonts w:ascii="Arial" w:hAnsi="Arial" w:cs="Arial"/>
          <w:lang w:val="nl-NL"/>
        </w:rPr>
      </w:pPr>
      <w:r w:rsidRPr="003F0AF3">
        <w:rPr>
          <w:rFonts w:ascii="Arial" w:hAnsi="Arial" w:cs="Arial"/>
          <w:noProof/>
          <w:lang w:val="nl-NL" w:eastAsia="nl-NL"/>
        </w:rPr>
        <mc:AlternateContent>
          <mc:Choice Requires="wps">
            <w:drawing>
              <wp:anchor distT="0" distB="0" distL="114300" distR="114300" simplePos="0" relativeHeight="251649536" behindDoc="0" locked="0" layoutInCell="1" allowOverlap="1" wp14:anchorId="76B125B3" wp14:editId="42B91C81">
                <wp:simplePos x="0" y="0"/>
                <wp:positionH relativeFrom="margin">
                  <wp:posOffset>0</wp:posOffset>
                </wp:positionH>
                <wp:positionV relativeFrom="paragraph">
                  <wp:posOffset>194945</wp:posOffset>
                </wp:positionV>
                <wp:extent cx="1828800" cy="2370455"/>
                <wp:effectExtent l="0" t="0" r="12700" b="1079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370455"/>
                        </a:xfrm>
                        <a:prstGeom prst="rect">
                          <a:avLst/>
                        </a:prstGeom>
                        <a:noFill/>
                        <a:ln w="6350">
                          <a:solidFill>
                            <a:prstClr val="black"/>
                          </a:solidFill>
                        </a:ln>
                      </wps:spPr>
                      <wps:txbx>
                        <w:txbxContent>
                          <w:p w14:paraId="62DDDCAF" w14:textId="326DC662" w:rsidR="00D43503" w:rsidRPr="00841D9F" w:rsidRDefault="00D43503" w:rsidP="00D43503">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267CCD" w:rsidRPr="00267CCD">
                              <w:rPr>
                                <w:rFonts w:ascii="Arial" w:hAnsi="Arial" w:cs="Arial"/>
                                <w:color w:val="000000" w:themeColor="text1"/>
                                <w:sz w:val="22"/>
                                <w:szCs w:val="22"/>
                                <w:lang w:val="nl-NL"/>
                              </w:rPr>
                              <w:t>Dijkstra’s</w:t>
                            </w:r>
                            <w:r w:rsidR="00267CCD">
                              <w:rPr>
                                <w:rFonts w:ascii="Arial" w:hAnsi="Arial" w:cs="Arial"/>
                                <w:b/>
                                <w:color w:val="000000" w:themeColor="text1"/>
                                <w:sz w:val="22"/>
                                <w:szCs w:val="22"/>
                                <w:lang w:val="nl-NL"/>
                              </w:rPr>
                              <w:t xml:space="preserve"> </w:t>
                            </w:r>
                            <w:r w:rsidR="00267CCD" w:rsidRPr="00267CCD">
                              <w:rPr>
                                <w:rFonts w:ascii="Arial" w:hAnsi="Arial" w:cs="Arial"/>
                                <w:color w:val="000000" w:themeColor="text1"/>
                                <w:sz w:val="22"/>
                                <w:szCs w:val="22"/>
                                <w:lang w:val="nl-NL"/>
                              </w:rPr>
                              <w:t>kortste-pad</w:t>
                            </w:r>
                            <w:r w:rsidR="00267CCD">
                              <w:rPr>
                                <w:rFonts w:ascii="Arial" w:hAnsi="Arial" w:cs="Arial"/>
                                <w:b/>
                                <w:color w:val="000000" w:themeColor="text1"/>
                                <w:sz w:val="22"/>
                                <w:szCs w:val="22"/>
                                <w:lang w:val="nl-NL"/>
                              </w:rPr>
                              <w:t xml:space="preserve"> </w:t>
                            </w:r>
                            <w:r w:rsidR="00267CCD">
                              <w:rPr>
                                <w:rFonts w:ascii="Arial" w:hAnsi="Arial" w:cs="Arial"/>
                                <w:color w:val="000000" w:themeColor="text1"/>
                                <w:sz w:val="22"/>
                                <w:szCs w:val="22"/>
                                <w:lang w:val="nl-NL"/>
                              </w:rPr>
                              <w:t>algoritme</w:t>
                            </w:r>
                            <w:r w:rsidR="00A43DE5">
                              <w:rPr>
                                <w:rFonts w:ascii="Arial" w:hAnsi="Arial" w:cs="Arial"/>
                                <w:color w:val="000000" w:themeColor="text1"/>
                                <w:sz w:val="22"/>
                                <w:szCs w:val="22"/>
                                <w:lang w:val="nl-NL"/>
                              </w:rPr>
                              <w:t>, graaf</w:t>
                            </w:r>
                            <w:r w:rsidR="004052A6">
                              <w:rPr>
                                <w:rFonts w:ascii="Arial" w:hAnsi="Arial" w:cs="Arial"/>
                                <w:color w:val="000000" w:themeColor="text1"/>
                                <w:sz w:val="22"/>
                                <w:szCs w:val="22"/>
                                <w:lang w:val="nl-NL"/>
                              </w:rPr>
                              <w:t>, gretig</w:t>
                            </w:r>
                            <w:r w:rsidR="00267CCD">
                              <w:rPr>
                                <w:rFonts w:ascii="Arial" w:hAnsi="Arial" w:cs="Arial"/>
                                <w:color w:val="000000" w:themeColor="text1"/>
                                <w:sz w:val="22"/>
                                <w:szCs w:val="22"/>
                                <w:lang w:val="nl-NL"/>
                              </w:rPr>
                              <w:t xml:space="preserve"> algoritme.</w:t>
                            </w:r>
                          </w:p>
                          <w:p w14:paraId="126AEA7D" w14:textId="77777777" w:rsidR="00267CCD" w:rsidRDefault="00AD746F" w:rsidP="00267CCD">
                            <w:pPr>
                              <w:pStyle w:val="p1"/>
                              <w:shd w:val="clear" w:color="auto" w:fill="FFFFFF"/>
                              <w:spacing w:before="0" w:beforeAutospacing="0" w:after="0" w:afterAutospacing="0"/>
                              <w:rPr>
                                <w:rFonts w:ascii="Arial" w:hAnsi="Arial" w:cs="Arial"/>
                                <w:b/>
                                <w:color w:val="000000" w:themeColor="text1"/>
                                <w:sz w:val="22"/>
                                <w:szCs w:val="22"/>
                                <w:lang w:val="nl-NL"/>
                              </w:rPr>
                            </w:pPr>
                            <w:r>
                              <w:rPr>
                                <w:rFonts w:ascii="Arial" w:hAnsi="Arial" w:cs="Arial"/>
                                <w:b/>
                                <w:color w:val="000000" w:themeColor="text1"/>
                                <w:sz w:val="22"/>
                                <w:szCs w:val="22"/>
                                <w:lang w:val="nl-NL"/>
                              </w:rPr>
                              <w:t>Leerdoelen</w:t>
                            </w:r>
                            <w:r w:rsidR="00D43503" w:rsidRPr="00841D9F">
                              <w:rPr>
                                <w:rFonts w:ascii="Arial" w:hAnsi="Arial" w:cs="Arial"/>
                                <w:b/>
                                <w:color w:val="000000" w:themeColor="text1"/>
                                <w:sz w:val="22"/>
                                <w:szCs w:val="22"/>
                                <w:lang w:val="nl-NL"/>
                              </w:rPr>
                              <w:t xml:space="preserve">: </w:t>
                            </w:r>
                          </w:p>
                          <w:p w14:paraId="2FE81EAA" w14:textId="65A8A911" w:rsidR="00AD746F" w:rsidRDefault="00AD746F" w:rsidP="00267CCD">
                            <w:pPr>
                              <w:pStyle w:val="p1"/>
                              <w:shd w:val="clear" w:color="auto" w:fill="FFFFFF"/>
                              <w:spacing w:before="0" w:beforeAutospacing="0" w:after="0" w:afterAutospacing="0"/>
                              <w:rPr>
                                <w:rFonts w:ascii="Arial" w:hAnsi="Arial" w:cs="Arial"/>
                                <w:sz w:val="22"/>
                                <w:szCs w:val="22"/>
                                <w:lang w:val="nl-NL"/>
                              </w:rPr>
                            </w:pPr>
                            <w:r w:rsidRPr="00AD746F">
                              <w:rPr>
                                <w:rFonts w:ascii="Arial" w:hAnsi="Arial" w:cs="Arial"/>
                                <w:color w:val="000000" w:themeColor="text1"/>
                                <w:sz w:val="22"/>
                                <w:szCs w:val="22"/>
                                <w:lang w:val="nl-NL"/>
                              </w:rPr>
                              <w:t>Na afloop</w:t>
                            </w:r>
                            <w:r>
                              <w:rPr>
                                <w:rFonts w:ascii="Arial" w:hAnsi="Arial" w:cs="Arial"/>
                                <w:sz w:val="22"/>
                                <w:szCs w:val="22"/>
                                <w:lang w:val="nl-NL"/>
                              </w:rPr>
                              <w:t xml:space="preserve"> van deze opdracht kun je:</w:t>
                            </w:r>
                          </w:p>
                          <w:p w14:paraId="74681643" w14:textId="297855E9" w:rsidR="00D43503" w:rsidRPr="00AD746F" w:rsidRDefault="00267CCD" w:rsidP="00267CCD">
                            <w:pPr>
                              <w:pStyle w:val="p1"/>
                              <w:numPr>
                                <w:ilvl w:val="0"/>
                                <w:numId w:val="3"/>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sz w:val="22"/>
                                <w:szCs w:val="22"/>
                                <w:lang w:val="nl-NL"/>
                              </w:rPr>
                              <w:t>het k</w:t>
                            </w:r>
                            <w:r w:rsidR="00D43503" w:rsidRPr="00B941C2">
                              <w:rPr>
                                <w:rFonts w:ascii="Arial" w:hAnsi="Arial" w:cs="Arial"/>
                                <w:sz w:val="22"/>
                                <w:szCs w:val="22"/>
                                <w:lang w:val="nl-NL"/>
                              </w:rPr>
                              <w:t xml:space="preserve">ortste-pad algoritme van Dijkstra </w:t>
                            </w:r>
                            <w:r w:rsidR="00AD746F">
                              <w:rPr>
                                <w:rFonts w:ascii="Arial" w:hAnsi="Arial" w:cs="Arial"/>
                                <w:sz w:val="22"/>
                                <w:szCs w:val="22"/>
                                <w:lang w:val="nl-NL"/>
                              </w:rPr>
                              <w:t>toepassen</w:t>
                            </w:r>
                            <w:r w:rsidR="00D43503" w:rsidRPr="00B941C2">
                              <w:rPr>
                                <w:rFonts w:ascii="Arial" w:hAnsi="Arial" w:cs="Arial"/>
                                <w:sz w:val="22"/>
                                <w:szCs w:val="22"/>
                                <w:lang w:val="nl-NL"/>
                              </w:rPr>
                              <w:t>.</w:t>
                            </w:r>
                          </w:p>
                          <w:p w14:paraId="5A5888D2" w14:textId="71566610" w:rsidR="00AD746F" w:rsidRPr="000C714C" w:rsidRDefault="00AD746F" w:rsidP="00267CCD">
                            <w:pPr>
                              <w:pStyle w:val="p1"/>
                              <w:numPr>
                                <w:ilvl w:val="0"/>
                                <w:numId w:val="3"/>
                              </w:numPr>
                              <w:shd w:val="clear" w:color="auto" w:fill="FFFFFF"/>
                              <w:spacing w:before="0" w:beforeAutospacing="0" w:after="360"/>
                              <w:rPr>
                                <w:rFonts w:ascii="Arial" w:hAnsi="Arial" w:cs="Arial"/>
                                <w:color w:val="000000" w:themeColor="text1"/>
                                <w:sz w:val="22"/>
                                <w:szCs w:val="22"/>
                                <w:lang w:val="nl-NL"/>
                              </w:rPr>
                            </w:pPr>
                            <w:r>
                              <w:rPr>
                                <w:rFonts w:ascii="Arial" w:hAnsi="Arial" w:cs="Arial"/>
                                <w:sz w:val="22"/>
                                <w:szCs w:val="22"/>
                                <w:lang w:val="nl-NL"/>
                              </w:rPr>
                              <w:t>e</w:t>
                            </w:r>
                            <w:r w:rsidR="000C714C">
                              <w:rPr>
                                <w:rFonts w:ascii="Arial" w:hAnsi="Arial" w:cs="Arial"/>
                                <w:sz w:val="22"/>
                                <w:szCs w:val="22"/>
                                <w:lang w:val="nl-NL"/>
                              </w:rPr>
                              <w:t>en probleem analyseren en de</w:t>
                            </w:r>
                            <w:r>
                              <w:rPr>
                                <w:rFonts w:ascii="Arial" w:hAnsi="Arial" w:cs="Arial"/>
                                <w:sz w:val="22"/>
                                <w:szCs w:val="22"/>
                                <w:lang w:val="nl-NL"/>
                              </w:rPr>
                              <w:t xml:space="preserve"> relevante informatie</w:t>
                            </w:r>
                            <w:r w:rsidR="000C714C">
                              <w:rPr>
                                <w:rFonts w:ascii="Arial" w:hAnsi="Arial" w:cs="Arial"/>
                                <w:sz w:val="22"/>
                                <w:szCs w:val="22"/>
                                <w:lang w:val="nl-NL"/>
                              </w:rPr>
                              <w:t xml:space="preserve"> (abstractie)</w:t>
                            </w:r>
                            <w:r>
                              <w:rPr>
                                <w:rFonts w:ascii="Arial" w:hAnsi="Arial" w:cs="Arial"/>
                                <w:sz w:val="22"/>
                                <w:szCs w:val="22"/>
                                <w:lang w:val="nl-NL"/>
                              </w:rPr>
                              <w:t xml:space="preserve"> in een geschikte representatie (graaf)</w:t>
                            </w:r>
                            <w:r w:rsidR="000C714C">
                              <w:rPr>
                                <w:rFonts w:ascii="Arial" w:hAnsi="Arial" w:cs="Arial"/>
                                <w:sz w:val="22"/>
                                <w:szCs w:val="22"/>
                                <w:lang w:val="nl-NL"/>
                              </w:rPr>
                              <w:t xml:space="preserve"> weergeven.</w:t>
                            </w:r>
                          </w:p>
                          <w:p w14:paraId="1A966781" w14:textId="363E4C6B" w:rsidR="000C714C" w:rsidRPr="000C714C" w:rsidRDefault="000C714C" w:rsidP="00AD746F">
                            <w:pPr>
                              <w:pStyle w:val="p1"/>
                              <w:numPr>
                                <w:ilvl w:val="0"/>
                                <w:numId w:val="3"/>
                              </w:numPr>
                              <w:shd w:val="clear" w:color="auto" w:fill="FFFFFF"/>
                              <w:spacing w:after="360"/>
                              <w:rPr>
                                <w:rFonts w:ascii="Arial" w:hAnsi="Arial" w:cs="Arial"/>
                                <w:color w:val="000000" w:themeColor="text1"/>
                                <w:sz w:val="22"/>
                                <w:szCs w:val="22"/>
                                <w:lang w:val="nl-NL"/>
                              </w:rPr>
                            </w:pPr>
                            <w:r>
                              <w:rPr>
                                <w:rFonts w:ascii="Arial" w:hAnsi="Arial" w:cs="Arial"/>
                                <w:sz w:val="22"/>
                                <w:szCs w:val="22"/>
                                <w:lang w:val="nl-NL"/>
                              </w:rPr>
                              <w:t>redeneren over de correctheid van het algoritme.</w:t>
                            </w:r>
                          </w:p>
                          <w:p w14:paraId="070781D5" w14:textId="4C33F98C" w:rsidR="00D43503" w:rsidRPr="00BA367C" w:rsidRDefault="00D43503" w:rsidP="00D43503">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267CCD">
                              <w:rPr>
                                <w:rFonts w:ascii="Arial" w:hAnsi="Arial" w:cs="Arial"/>
                                <w:color w:val="000000" w:themeColor="text1"/>
                                <w:sz w:val="22"/>
                                <w:szCs w:val="22"/>
                                <w:lang w:val="nl-NL"/>
                              </w:rPr>
                              <w:t>Het v</w:t>
                            </w:r>
                            <w:r>
                              <w:rPr>
                                <w:rFonts w:ascii="Arial" w:hAnsi="Arial" w:cs="Arial"/>
                                <w:color w:val="000000" w:themeColor="text1"/>
                                <w:sz w:val="22"/>
                                <w:szCs w:val="22"/>
                                <w:lang w:val="nl-NL"/>
                              </w:rPr>
                              <w:t>inden van de kortste route tussen twee locaties (</w:t>
                            </w:r>
                            <w:r w:rsidR="00DF3EE9">
                              <w:rPr>
                                <w:rFonts w:ascii="Arial" w:hAnsi="Arial" w:cs="Arial"/>
                                <w:color w:val="000000" w:themeColor="text1"/>
                                <w:sz w:val="22"/>
                                <w:szCs w:val="22"/>
                                <w:lang w:val="nl-NL"/>
                              </w:rPr>
                              <w:t xml:space="preserve">voor bijvoorbeeld </w:t>
                            </w:r>
                            <w:r>
                              <w:rPr>
                                <w:rFonts w:ascii="Arial" w:hAnsi="Arial" w:cs="Arial"/>
                                <w:color w:val="000000" w:themeColor="text1"/>
                                <w:sz w:val="22"/>
                                <w:szCs w:val="22"/>
                                <w:lang w:val="nl-NL"/>
                              </w:rPr>
                              <w:t>een routeplanner).</w:t>
                            </w:r>
                            <w:r w:rsidR="00DF3EE9">
                              <w:rPr>
                                <w:rFonts w:ascii="Arial" w:hAnsi="Arial" w:cs="Arial"/>
                                <w:color w:val="000000" w:themeColor="text1"/>
                                <w:sz w:val="22"/>
                                <w:szCs w:val="22"/>
                                <w:lang w:val="nl-NL"/>
                              </w:rPr>
                              <w:t xml:space="preserve"> Dit wordt ook gebruikt bij robot navigati</w:t>
                            </w:r>
                            <w:r w:rsidR="00174F64">
                              <w:rPr>
                                <w:rFonts w:ascii="Arial" w:hAnsi="Arial" w:cs="Arial"/>
                                <w:color w:val="000000" w:themeColor="text1"/>
                                <w:sz w:val="22"/>
                                <w:szCs w:val="22"/>
                                <w:lang w:val="nl-NL"/>
                              </w:rPr>
                              <w:t>e, route planners, rooster</w:t>
                            </w:r>
                            <w:r w:rsidR="00267CCD">
                              <w:rPr>
                                <w:rFonts w:ascii="Arial" w:hAnsi="Arial" w:cs="Arial"/>
                                <w:color w:val="000000" w:themeColor="text1"/>
                                <w:sz w:val="22"/>
                                <w:szCs w:val="22"/>
                                <w:lang w:val="nl-NL"/>
                              </w:rPr>
                              <w:t>s maken, netwerk routering protocollen, en bereken</w:t>
                            </w:r>
                            <w:r w:rsidR="004052A6">
                              <w:rPr>
                                <w:rFonts w:ascii="Arial" w:hAnsi="Arial" w:cs="Arial"/>
                                <w:color w:val="000000" w:themeColor="text1"/>
                                <w:sz w:val="22"/>
                                <w:szCs w:val="22"/>
                                <w:lang w:val="nl-NL"/>
                              </w:rPr>
                              <w:t>en</w:t>
                            </w:r>
                            <w:r w:rsidR="00267CCD">
                              <w:rPr>
                                <w:rFonts w:ascii="Arial" w:hAnsi="Arial" w:cs="Arial"/>
                                <w:color w:val="000000" w:themeColor="text1"/>
                                <w:sz w:val="22"/>
                                <w:szCs w:val="22"/>
                                <w:lang w:val="nl-NL"/>
                              </w:rPr>
                              <w:t xml:space="preserve"> van </w:t>
                            </w:r>
                            <w:r w:rsidR="00174F64">
                              <w:rPr>
                                <w:rFonts w:ascii="Arial" w:hAnsi="Arial" w:cs="Arial"/>
                                <w:color w:val="000000" w:themeColor="text1"/>
                                <w:sz w:val="22"/>
                                <w:szCs w:val="22"/>
                                <w:lang w:val="nl-NL"/>
                              </w:rPr>
                              <w:t>optimale vrachtwagen</w:t>
                            </w:r>
                            <w:r w:rsidR="004052A6">
                              <w:rPr>
                                <w:rFonts w:ascii="Arial" w:hAnsi="Arial" w:cs="Arial"/>
                                <w:color w:val="000000" w:themeColor="text1"/>
                                <w:sz w:val="22"/>
                                <w:szCs w:val="22"/>
                                <w:lang w:val="nl-NL"/>
                              </w:rPr>
                              <w:t>-</w:t>
                            </w:r>
                            <w:r w:rsidR="00174F64">
                              <w:rPr>
                                <w:rFonts w:ascii="Arial" w:hAnsi="Arial" w:cs="Arial"/>
                                <w:color w:val="000000" w:themeColor="text1"/>
                                <w:sz w:val="22"/>
                                <w:szCs w:val="22"/>
                                <w:lang w:val="nl-NL"/>
                              </w:rPr>
                              <w:t>routering over drukke wegen.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125B3" id="_x0000_t202" coordsize="21600,21600" o:spt="202" path="m,l,21600r21600,l21600,xe">
                <v:stroke joinstyle="miter"/>
                <v:path gradientshapeok="t" o:connecttype="rect"/>
              </v:shapetype>
              <v:shape id="Text Box 3" o:spid="_x0000_s1026" type="#_x0000_t202" style="position:absolute;margin-left:0;margin-top:15.35pt;width:2in;height:186.65pt;z-index:2516495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" filled="f" strokeweight=".5pt">
                <v:textbox>
                  <w:txbxContent>
                    <w:p w14:paraId="62DDDCAF" w14:textId="326DC662" w:rsidR="00D43503" w:rsidRPr="00841D9F" w:rsidRDefault="00D43503" w:rsidP="00D43503">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267CCD" w:rsidRPr="00267CCD">
                        <w:rPr>
                          <w:rFonts w:ascii="Arial" w:hAnsi="Arial" w:cs="Arial"/>
                          <w:color w:val="000000" w:themeColor="text1"/>
                          <w:sz w:val="22"/>
                          <w:szCs w:val="22"/>
                          <w:lang w:val="nl-NL"/>
                        </w:rPr>
                        <w:t>Dijkstra’s</w:t>
                      </w:r>
                      <w:r w:rsidR="00267CCD">
                        <w:rPr>
                          <w:rFonts w:ascii="Arial" w:hAnsi="Arial" w:cs="Arial"/>
                          <w:b/>
                          <w:color w:val="000000" w:themeColor="text1"/>
                          <w:sz w:val="22"/>
                          <w:szCs w:val="22"/>
                          <w:lang w:val="nl-NL"/>
                        </w:rPr>
                        <w:t xml:space="preserve"> </w:t>
                      </w:r>
                      <w:r w:rsidR="00267CCD" w:rsidRPr="00267CCD">
                        <w:rPr>
                          <w:rFonts w:ascii="Arial" w:hAnsi="Arial" w:cs="Arial"/>
                          <w:color w:val="000000" w:themeColor="text1"/>
                          <w:sz w:val="22"/>
                          <w:szCs w:val="22"/>
                          <w:lang w:val="nl-NL"/>
                        </w:rPr>
                        <w:t>kortste-pad</w:t>
                      </w:r>
                      <w:r w:rsidR="00267CCD">
                        <w:rPr>
                          <w:rFonts w:ascii="Arial" w:hAnsi="Arial" w:cs="Arial"/>
                          <w:b/>
                          <w:color w:val="000000" w:themeColor="text1"/>
                          <w:sz w:val="22"/>
                          <w:szCs w:val="22"/>
                          <w:lang w:val="nl-NL"/>
                        </w:rPr>
                        <w:t xml:space="preserve"> </w:t>
                      </w:r>
                      <w:r w:rsidR="00267CCD">
                        <w:rPr>
                          <w:rFonts w:ascii="Arial" w:hAnsi="Arial" w:cs="Arial"/>
                          <w:color w:val="000000" w:themeColor="text1"/>
                          <w:sz w:val="22"/>
                          <w:szCs w:val="22"/>
                          <w:lang w:val="nl-NL"/>
                        </w:rPr>
                        <w:t>algoritme</w:t>
                      </w:r>
                      <w:r w:rsidR="00A43DE5">
                        <w:rPr>
                          <w:rFonts w:ascii="Arial" w:hAnsi="Arial" w:cs="Arial"/>
                          <w:color w:val="000000" w:themeColor="text1"/>
                          <w:sz w:val="22"/>
                          <w:szCs w:val="22"/>
                          <w:lang w:val="nl-NL"/>
                        </w:rPr>
                        <w:t>, graaf</w:t>
                      </w:r>
                      <w:r w:rsidR="004052A6">
                        <w:rPr>
                          <w:rFonts w:ascii="Arial" w:hAnsi="Arial" w:cs="Arial"/>
                          <w:color w:val="000000" w:themeColor="text1"/>
                          <w:sz w:val="22"/>
                          <w:szCs w:val="22"/>
                          <w:lang w:val="nl-NL"/>
                        </w:rPr>
                        <w:t>, gretig</w:t>
                      </w:r>
                      <w:r w:rsidR="00267CCD">
                        <w:rPr>
                          <w:rFonts w:ascii="Arial" w:hAnsi="Arial" w:cs="Arial"/>
                          <w:color w:val="000000" w:themeColor="text1"/>
                          <w:sz w:val="22"/>
                          <w:szCs w:val="22"/>
                          <w:lang w:val="nl-NL"/>
                        </w:rPr>
                        <w:t xml:space="preserve"> algoritme.</w:t>
                      </w:r>
                    </w:p>
                    <w:p w14:paraId="126AEA7D" w14:textId="77777777" w:rsidR="00267CCD" w:rsidRDefault="00AD746F" w:rsidP="00267CCD">
                      <w:pPr>
                        <w:pStyle w:val="p1"/>
                        <w:shd w:val="clear" w:color="auto" w:fill="FFFFFF"/>
                        <w:spacing w:before="0" w:beforeAutospacing="0" w:after="0" w:afterAutospacing="0"/>
                        <w:rPr>
                          <w:rFonts w:ascii="Arial" w:hAnsi="Arial" w:cs="Arial"/>
                          <w:b/>
                          <w:color w:val="000000" w:themeColor="text1"/>
                          <w:sz w:val="22"/>
                          <w:szCs w:val="22"/>
                          <w:lang w:val="nl-NL"/>
                        </w:rPr>
                      </w:pPr>
                      <w:r>
                        <w:rPr>
                          <w:rFonts w:ascii="Arial" w:hAnsi="Arial" w:cs="Arial"/>
                          <w:b/>
                          <w:color w:val="000000" w:themeColor="text1"/>
                          <w:sz w:val="22"/>
                          <w:szCs w:val="22"/>
                          <w:lang w:val="nl-NL"/>
                        </w:rPr>
                        <w:t>Leerdoelen</w:t>
                      </w:r>
                      <w:r w:rsidR="00D43503" w:rsidRPr="00841D9F">
                        <w:rPr>
                          <w:rFonts w:ascii="Arial" w:hAnsi="Arial" w:cs="Arial"/>
                          <w:b/>
                          <w:color w:val="000000" w:themeColor="text1"/>
                          <w:sz w:val="22"/>
                          <w:szCs w:val="22"/>
                          <w:lang w:val="nl-NL"/>
                        </w:rPr>
                        <w:t xml:space="preserve">: </w:t>
                      </w:r>
                    </w:p>
                    <w:p w14:paraId="2FE81EAA" w14:textId="65A8A911" w:rsidR="00AD746F" w:rsidRDefault="00AD746F" w:rsidP="00267CCD">
                      <w:pPr>
                        <w:pStyle w:val="p1"/>
                        <w:shd w:val="clear" w:color="auto" w:fill="FFFFFF"/>
                        <w:spacing w:before="0" w:beforeAutospacing="0" w:after="0" w:afterAutospacing="0"/>
                        <w:rPr>
                          <w:rFonts w:ascii="Arial" w:hAnsi="Arial" w:cs="Arial"/>
                          <w:sz w:val="22"/>
                          <w:szCs w:val="22"/>
                          <w:lang w:val="nl-NL"/>
                        </w:rPr>
                      </w:pPr>
                      <w:r w:rsidRPr="00AD746F">
                        <w:rPr>
                          <w:rFonts w:ascii="Arial" w:hAnsi="Arial" w:cs="Arial"/>
                          <w:color w:val="000000" w:themeColor="text1"/>
                          <w:sz w:val="22"/>
                          <w:szCs w:val="22"/>
                          <w:lang w:val="nl-NL"/>
                        </w:rPr>
                        <w:t>Na afloop</w:t>
                      </w:r>
                      <w:r>
                        <w:rPr>
                          <w:rFonts w:ascii="Arial" w:hAnsi="Arial" w:cs="Arial"/>
                          <w:sz w:val="22"/>
                          <w:szCs w:val="22"/>
                          <w:lang w:val="nl-NL"/>
                        </w:rPr>
                        <w:t xml:space="preserve"> van deze opdracht kun je:</w:t>
                      </w:r>
                    </w:p>
                    <w:p w14:paraId="74681643" w14:textId="297855E9" w:rsidR="00D43503" w:rsidRPr="00AD746F" w:rsidRDefault="00267CCD" w:rsidP="00267CCD">
                      <w:pPr>
                        <w:pStyle w:val="p1"/>
                        <w:numPr>
                          <w:ilvl w:val="0"/>
                          <w:numId w:val="3"/>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sz w:val="22"/>
                          <w:szCs w:val="22"/>
                          <w:lang w:val="nl-NL"/>
                        </w:rPr>
                        <w:t>het k</w:t>
                      </w:r>
                      <w:r w:rsidR="00D43503" w:rsidRPr="00B941C2">
                        <w:rPr>
                          <w:rFonts w:ascii="Arial" w:hAnsi="Arial" w:cs="Arial"/>
                          <w:sz w:val="22"/>
                          <w:szCs w:val="22"/>
                          <w:lang w:val="nl-NL"/>
                        </w:rPr>
                        <w:t xml:space="preserve">ortste-pad algoritme van Dijkstra </w:t>
                      </w:r>
                      <w:r w:rsidR="00AD746F">
                        <w:rPr>
                          <w:rFonts w:ascii="Arial" w:hAnsi="Arial" w:cs="Arial"/>
                          <w:sz w:val="22"/>
                          <w:szCs w:val="22"/>
                          <w:lang w:val="nl-NL"/>
                        </w:rPr>
                        <w:t>toepassen</w:t>
                      </w:r>
                      <w:r w:rsidR="00D43503" w:rsidRPr="00B941C2">
                        <w:rPr>
                          <w:rFonts w:ascii="Arial" w:hAnsi="Arial" w:cs="Arial"/>
                          <w:sz w:val="22"/>
                          <w:szCs w:val="22"/>
                          <w:lang w:val="nl-NL"/>
                        </w:rPr>
                        <w:t>.</w:t>
                      </w:r>
                    </w:p>
                    <w:p w14:paraId="5A5888D2" w14:textId="71566610" w:rsidR="00AD746F" w:rsidRPr="000C714C" w:rsidRDefault="00AD746F" w:rsidP="00267CCD">
                      <w:pPr>
                        <w:pStyle w:val="p1"/>
                        <w:numPr>
                          <w:ilvl w:val="0"/>
                          <w:numId w:val="3"/>
                        </w:numPr>
                        <w:shd w:val="clear" w:color="auto" w:fill="FFFFFF"/>
                        <w:spacing w:before="0" w:beforeAutospacing="0" w:after="360"/>
                        <w:rPr>
                          <w:rFonts w:ascii="Arial" w:hAnsi="Arial" w:cs="Arial"/>
                          <w:color w:val="000000" w:themeColor="text1"/>
                          <w:sz w:val="22"/>
                          <w:szCs w:val="22"/>
                          <w:lang w:val="nl-NL"/>
                        </w:rPr>
                      </w:pPr>
                      <w:r>
                        <w:rPr>
                          <w:rFonts w:ascii="Arial" w:hAnsi="Arial" w:cs="Arial"/>
                          <w:sz w:val="22"/>
                          <w:szCs w:val="22"/>
                          <w:lang w:val="nl-NL"/>
                        </w:rPr>
                        <w:t>e</w:t>
                      </w:r>
                      <w:r w:rsidR="000C714C">
                        <w:rPr>
                          <w:rFonts w:ascii="Arial" w:hAnsi="Arial" w:cs="Arial"/>
                          <w:sz w:val="22"/>
                          <w:szCs w:val="22"/>
                          <w:lang w:val="nl-NL"/>
                        </w:rPr>
                        <w:t>en probleem analyseren en de</w:t>
                      </w:r>
                      <w:r>
                        <w:rPr>
                          <w:rFonts w:ascii="Arial" w:hAnsi="Arial" w:cs="Arial"/>
                          <w:sz w:val="22"/>
                          <w:szCs w:val="22"/>
                          <w:lang w:val="nl-NL"/>
                        </w:rPr>
                        <w:t xml:space="preserve"> relevante informatie</w:t>
                      </w:r>
                      <w:r w:rsidR="000C714C">
                        <w:rPr>
                          <w:rFonts w:ascii="Arial" w:hAnsi="Arial" w:cs="Arial"/>
                          <w:sz w:val="22"/>
                          <w:szCs w:val="22"/>
                          <w:lang w:val="nl-NL"/>
                        </w:rPr>
                        <w:t xml:space="preserve"> (abstractie)</w:t>
                      </w:r>
                      <w:r>
                        <w:rPr>
                          <w:rFonts w:ascii="Arial" w:hAnsi="Arial" w:cs="Arial"/>
                          <w:sz w:val="22"/>
                          <w:szCs w:val="22"/>
                          <w:lang w:val="nl-NL"/>
                        </w:rPr>
                        <w:t xml:space="preserve"> in een geschikte representatie (graaf)</w:t>
                      </w:r>
                      <w:r w:rsidR="000C714C">
                        <w:rPr>
                          <w:rFonts w:ascii="Arial" w:hAnsi="Arial" w:cs="Arial"/>
                          <w:sz w:val="22"/>
                          <w:szCs w:val="22"/>
                          <w:lang w:val="nl-NL"/>
                        </w:rPr>
                        <w:t xml:space="preserve"> weergeven.</w:t>
                      </w:r>
                    </w:p>
                    <w:p w14:paraId="1A966781" w14:textId="363E4C6B" w:rsidR="000C714C" w:rsidRPr="000C714C" w:rsidRDefault="000C714C" w:rsidP="00AD746F">
                      <w:pPr>
                        <w:pStyle w:val="p1"/>
                        <w:numPr>
                          <w:ilvl w:val="0"/>
                          <w:numId w:val="3"/>
                        </w:numPr>
                        <w:shd w:val="clear" w:color="auto" w:fill="FFFFFF"/>
                        <w:spacing w:after="360"/>
                        <w:rPr>
                          <w:rFonts w:ascii="Arial" w:hAnsi="Arial" w:cs="Arial"/>
                          <w:color w:val="000000" w:themeColor="text1"/>
                          <w:sz w:val="22"/>
                          <w:szCs w:val="22"/>
                          <w:lang w:val="nl-NL"/>
                        </w:rPr>
                      </w:pPr>
                      <w:r>
                        <w:rPr>
                          <w:rFonts w:ascii="Arial" w:hAnsi="Arial" w:cs="Arial"/>
                          <w:sz w:val="22"/>
                          <w:szCs w:val="22"/>
                          <w:lang w:val="nl-NL"/>
                        </w:rPr>
                        <w:t>redeneren over de correctheid van het algoritme.</w:t>
                      </w:r>
                    </w:p>
                    <w:p w14:paraId="070781D5" w14:textId="4C33F98C" w:rsidR="00D43503" w:rsidRPr="00BA367C" w:rsidRDefault="00D43503" w:rsidP="00D43503">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267CCD">
                        <w:rPr>
                          <w:rFonts w:ascii="Arial" w:hAnsi="Arial" w:cs="Arial"/>
                          <w:color w:val="000000" w:themeColor="text1"/>
                          <w:sz w:val="22"/>
                          <w:szCs w:val="22"/>
                          <w:lang w:val="nl-NL"/>
                        </w:rPr>
                        <w:t>Het v</w:t>
                      </w:r>
                      <w:r>
                        <w:rPr>
                          <w:rFonts w:ascii="Arial" w:hAnsi="Arial" w:cs="Arial"/>
                          <w:color w:val="000000" w:themeColor="text1"/>
                          <w:sz w:val="22"/>
                          <w:szCs w:val="22"/>
                          <w:lang w:val="nl-NL"/>
                        </w:rPr>
                        <w:t>inden van de kortste route tussen twee locaties (</w:t>
                      </w:r>
                      <w:r w:rsidR="00DF3EE9">
                        <w:rPr>
                          <w:rFonts w:ascii="Arial" w:hAnsi="Arial" w:cs="Arial"/>
                          <w:color w:val="000000" w:themeColor="text1"/>
                          <w:sz w:val="22"/>
                          <w:szCs w:val="22"/>
                          <w:lang w:val="nl-NL"/>
                        </w:rPr>
                        <w:t xml:space="preserve">voor bijvoorbeeld </w:t>
                      </w:r>
                      <w:r>
                        <w:rPr>
                          <w:rFonts w:ascii="Arial" w:hAnsi="Arial" w:cs="Arial"/>
                          <w:color w:val="000000" w:themeColor="text1"/>
                          <w:sz w:val="22"/>
                          <w:szCs w:val="22"/>
                          <w:lang w:val="nl-NL"/>
                        </w:rPr>
                        <w:t>een routeplanner).</w:t>
                      </w:r>
                      <w:r w:rsidR="00DF3EE9">
                        <w:rPr>
                          <w:rFonts w:ascii="Arial" w:hAnsi="Arial" w:cs="Arial"/>
                          <w:color w:val="000000" w:themeColor="text1"/>
                          <w:sz w:val="22"/>
                          <w:szCs w:val="22"/>
                          <w:lang w:val="nl-NL"/>
                        </w:rPr>
                        <w:t xml:space="preserve"> Dit wordt ook gebruikt bij robot navigati</w:t>
                      </w:r>
                      <w:r w:rsidR="00174F64">
                        <w:rPr>
                          <w:rFonts w:ascii="Arial" w:hAnsi="Arial" w:cs="Arial"/>
                          <w:color w:val="000000" w:themeColor="text1"/>
                          <w:sz w:val="22"/>
                          <w:szCs w:val="22"/>
                          <w:lang w:val="nl-NL"/>
                        </w:rPr>
                        <w:t>e, route planners, rooster</w:t>
                      </w:r>
                      <w:r w:rsidR="00267CCD">
                        <w:rPr>
                          <w:rFonts w:ascii="Arial" w:hAnsi="Arial" w:cs="Arial"/>
                          <w:color w:val="000000" w:themeColor="text1"/>
                          <w:sz w:val="22"/>
                          <w:szCs w:val="22"/>
                          <w:lang w:val="nl-NL"/>
                        </w:rPr>
                        <w:t>s maken, netwerk routering protocollen, en bereken</w:t>
                      </w:r>
                      <w:r w:rsidR="004052A6">
                        <w:rPr>
                          <w:rFonts w:ascii="Arial" w:hAnsi="Arial" w:cs="Arial"/>
                          <w:color w:val="000000" w:themeColor="text1"/>
                          <w:sz w:val="22"/>
                          <w:szCs w:val="22"/>
                          <w:lang w:val="nl-NL"/>
                        </w:rPr>
                        <w:t>en</w:t>
                      </w:r>
                      <w:r w:rsidR="00267CCD">
                        <w:rPr>
                          <w:rFonts w:ascii="Arial" w:hAnsi="Arial" w:cs="Arial"/>
                          <w:color w:val="000000" w:themeColor="text1"/>
                          <w:sz w:val="22"/>
                          <w:szCs w:val="22"/>
                          <w:lang w:val="nl-NL"/>
                        </w:rPr>
                        <w:t xml:space="preserve"> van </w:t>
                      </w:r>
                      <w:r w:rsidR="00174F64">
                        <w:rPr>
                          <w:rFonts w:ascii="Arial" w:hAnsi="Arial" w:cs="Arial"/>
                          <w:color w:val="000000" w:themeColor="text1"/>
                          <w:sz w:val="22"/>
                          <w:szCs w:val="22"/>
                          <w:lang w:val="nl-NL"/>
                        </w:rPr>
                        <w:t>optimale vrachtwagen</w:t>
                      </w:r>
                      <w:r w:rsidR="004052A6">
                        <w:rPr>
                          <w:rFonts w:ascii="Arial" w:hAnsi="Arial" w:cs="Arial"/>
                          <w:color w:val="000000" w:themeColor="text1"/>
                          <w:sz w:val="22"/>
                          <w:szCs w:val="22"/>
                          <w:lang w:val="nl-NL"/>
                        </w:rPr>
                        <w:t>-</w:t>
                      </w:r>
                      <w:r w:rsidR="00174F64">
                        <w:rPr>
                          <w:rFonts w:ascii="Arial" w:hAnsi="Arial" w:cs="Arial"/>
                          <w:color w:val="000000" w:themeColor="text1"/>
                          <w:sz w:val="22"/>
                          <w:szCs w:val="22"/>
                          <w:lang w:val="nl-NL"/>
                        </w:rPr>
                        <w:t>routering over drukke wegen.</w:t>
                      </w:r>
                    </w:p>
                  </w:txbxContent>
                </v:textbox>
                <w10:wrap type="square" anchorx="margin"/>
              </v:shape>
            </w:pict>
          </mc:Fallback>
        </mc:AlternateContent>
      </w:r>
      <w:r w:rsidR="00174F64" w:rsidRPr="003F0AF3">
        <w:rPr>
          <w:rStyle w:val="FootnoteReference"/>
          <w:rFonts w:ascii="Arial" w:hAnsi="Arial" w:cs="Arial"/>
          <w:lang w:val="nl-NL"/>
        </w:rPr>
        <w:footnoteReference w:id="1"/>
      </w:r>
    </w:p>
    <w:p w14:paraId="30C902BC" w14:textId="77777777" w:rsidR="008C16AC" w:rsidRDefault="008C16AC">
      <w:pPr>
        <w:rPr>
          <w:rFonts w:ascii="Arial" w:hAnsi="Arial" w:cs="Arial"/>
          <w:lang w:val="nl-NL"/>
        </w:rPr>
      </w:pPr>
    </w:p>
    <w:p w14:paraId="3EFF34DB" w14:textId="42DFA9FB" w:rsidR="008C16AC" w:rsidRDefault="008C16AC" w:rsidP="003F0AF3">
      <w:pPr>
        <w:pStyle w:val="Heading1"/>
        <w:rPr>
          <w:rFonts w:ascii="Arial" w:hAnsi="Arial" w:cs="Arial"/>
          <w:lang w:val="nl-NL"/>
        </w:rPr>
      </w:pPr>
      <w:r w:rsidRPr="003F0AF3">
        <w:rPr>
          <w:rFonts w:ascii="Arial" w:hAnsi="Arial" w:cs="Arial"/>
          <w:lang w:val="nl-NL"/>
        </w:rPr>
        <w:t>Uitdaging: De kortste pad tussen t</w:t>
      </w:r>
      <w:r>
        <w:rPr>
          <w:rFonts w:ascii="Arial" w:hAnsi="Arial" w:cs="Arial"/>
          <w:lang w:val="nl-NL"/>
        </w:rPr>
        <w:t>wee steden vinden</w:t>
      </w:r>
    </w:p>
    <w:p w14:paraId="0F003E7E" w14:textId="2B401DF8" w:rsidR="00D43503" w:rsidRPr="003F0AF3" w:rsidRDefault="008500C4">
      <w:pPr>
        <w:rPr>
          <w:rFonts w:ascii="Arial" w:hAnsi="Arial" w:cs="Arial"/>
          <w:lang w:val="nl-NL"/>
        </w:rPr>
      </w:pPr>
      <w:r w:rsidRPr="003F0AF3">
        <w:rPr>
          <w:rFonts w:ascii="Arial" w:hAnsi="Arial" w:cs="Arial"/>
          <w:lang w:val="nl-NL"/>
        </w:rPr>
        <w:t>Je wilt per trein reizen van Den Haag naar Nijmegen.</w:t>
      </w:r>
      <w:r w:rsidR="00DD319C" w:rsidRPr="003F0AF3">
        <w:rPr>
          <w:rFonts w:ascii="Arial" w:hAnsi="Arial" w:cs="Arial"/>
          <w:lang w:val="nl-NL"/>
        </w:rPr>
        <w:t xml:space="preserve"> Hieronder zie je een spoorkaart met de afstanden </w:t>
      </w:r>
      <w:r w:rsidR="006D284B" w:rsidRPr="003F0AF3">
        <w:rPr>
          <w:rFonts w:ascii="Arial" w:hAnsi="Arial" w:cs="Arial"/>
          <w:lang w:val="nl-NL"/>
        </w:rPr>
        <w:t xml:space="preserve">(in kilometers) </w:t>
      </w:r>
      <w:r w:rsidR="00DD319C" w:rsidRPr="003F0AF3">
        <w:rPr>
          <w:rFonts w:ascii="Arial" w:hAnsi="Arial" w:cs="Arial"/>
          <w:lang w:val="nl-NL"/>
        </w:rPr>
        <w:t xml:space="preserve">tussen </w:t>
      </w:r>
      <w:r w:rsidR="006A7C28">
        <w:rPr>
          <w:rFonts w:ascii="Arial" w:hAnsi="Arial" w:cs="Arial"/>
          <w:lang w:val="nl-NL"/>
        </w:rPr>
        <w:t xml:space="preserve">ieder twee </w:t>
      </w:r>
      <w:r w:rsidR="00DD319C" w:rsidRPr="003F0AF3">
        <w:rPr>
          <w:rFonts w:ascii="Arial" w:hAnsi="Arial" w:cs="Arial"/>
          <w:lang w:val="nl-NL"/>
        </w:rPr>
        <w:t xml:space="preserve">steden. </w:t>
      </w:r>
      <w:r w:rsidR="006A7C28">
        <w:rPr>
          <w:rFonts w:ascii="Arial" w:hAnsi="Arial" w:cs="Arial"/>
          <w:lang w:val="nl-NL"/>
        </w:rPr>
        <w:t>Hoe b</w:t>
      </w:r>
      <w:r w:rsidR="00DD319C" w:rsidRPr="003F0AF3">
        <w:rPr>
          <w:rFonts w:ascii="Arial" w:hAnsi="Arial" w:cs="Arial"/>
          <w:lang w:val="nl-NL"/>
        </w:rPr>
        <w:t xml:space="preserve">epaal wat de kortste route </w:t>
      </w:r>
      <w:del w:id="1" w:author="User" w:date="2018-09-21T15:09:00Z">
        <w:r w:rsidR="006A7C28" w:rsidDel="00B22C65">
          <w:rPr>
            <w:rFonts w:ascii="Arial" w:hAnsi="Arial" w:cs="Arial"/>
            <w:lang w:val="nl-NL"/>
          </w:rPr>
          <w:delText>zou zijn</w:delText>
        </w:r>
      </w:del>
      <w:ins w:id="2" w:author="User" w:date="2018-09-21T15:09:00Z">
        <w:r w:rsidR="00B22C65">
          <w:rPr>
            <w:rFonts w:ascii="Arial" w:hAnsi="Arial" w:cs="Arial"/>
            <w:lang w:val="nl-NL"/>
          </w:rPr>
          <w:t>is</w:t>
        </w:r>
      </w:ins>
      <w:r w:rsidR="006A7C28">
        <w:rPr>
          <w:rFonts w:ascii="Arial" w:hAnsi="Arial" w:cs="Arial"/>
          <w:lang w:val="nl-NL"/>
        </w:rPr>
        <w:t xml:space="preserve"> van Den Haag naar </w:t>
      </w:r>
      <w:commentRangeStart w:id="3"/>
      <w:r w:rsidR="006A7C28">
        <w:rPr>
          <w:rFonts w:ascii="Arial" w:hAnsi="Arial" w:cs="Arial"/>
          <w:lang w:val="nl-NL"/>
        </w:rPr>
        <w:t>Nijmegen</w:t>
      </w:r>
      <w:commentRangeEnd w:id="3"/>
      <w:r w:rsidR="00B22C65">
        <w:rPr>
          <w:rStyle w:val="CommentReference"/>
        </w:rPr>
        <w:commentReference w:id="3"/>
      </w:r>
      <w:r w:rsidR="006A7C28">
        <w:rPr>
          <w:rFonts w:ascii="Arial" w:hAnsi="Arial" w:cs="Arial"/>
          <w:lang w:val="nl-NL"/>
        </w:rPr>
        <w:t>?</w:t>
      </w:r>
    </w:p>
    <w:p w14:paraId="176A29DD" w14:textId="419DB98E" w:rsidR="00DD319C" w:rsidRPr="003F0AF3" w:rsidRDefault="00AD746F">
      <w:pPr>
        <w:rPr>
          <w:rFonts w:ascii="Arial" w:hAnsi="Arial" w:cs="Arial"/>
          <w:lang w:val="nl-NL"/>
        </w:rPr>
      </w:pPr>
      <w:r w:rsidRPr="003F0AF3">
        <w:rPr>
          <w:rFonts w:ascii="Arial" w:hAnsi="Arial" w:cs="Arial"/>
          <w:noProof/>
          <w:lang w:val="nl-NL" w:eastAsia="nl-NL"/>
        </w:rPr>
        <w:drawing>
          <wp:inline distT="0" distB="0" distL="0" distR="0" wp14:anchorId="6570D3C0" wp14:editId="76738933">
            <wp:extent cx="5337928" cy="3105150"/>
            <wp:effectExtent l="19050" t="19050" r="1524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646" cy="3115457"/>
                    </a:xfrm>
                    <a:prstGeom prst="rect">
                      <a:avLst/>
                    </a:prstGeom>
                    <a:noFill/>
                    <a:ln>
                      <a:solidFill>
                        <a:schemeClr val="tx1"/>
                      </a:solidFill>
                    </a:ln>
                  </pic:spPr>
                </pic:pic>
              </a:graphicData>
            </a:graphic>
          </wp:inline>
        </w:drawing>
      </w:r>
    </w:p>
    <w:p w14:paraId="22A4DACE" w14:textId="4C9C90EB" w:rsidR="00DD319C" w:rsidRPr="003F0AF3" w:rsidRDefault="00DD319C">
      <w:pPr>
        <w:rPr>
          <w:rFonts w:ascii="Arial" w:hAnsi="Arial" w:cs="Arial"/>
          <w:lang w:val="nl-NL"/>
        </w:rPr>
      </w:pPr>
      <w:commentRangeStart w:id="4"/>
      <w:r w:rsidRPr="003F0AF3">
        <w:rPr>
          <w:rFonts w:ascii="Arial" w:hAnsi="Arial" w:cs="Arial"/>
          <w:lang w:val="nl-NL"/>
        </w:rPr>
        <w:lastRenderedPageBreak/>
        <w:t xml:space="preserve">Een manier </w:t>
      </w:r>
      <w:commentRangeEnd w:id="4"/>
      <w:r w:rsidR="00B22C65">
        <w:rPr>
          <w:rStyle w:val="CommentReference"/>
        </w:rPr>
        <w:commentReference w:id="4"/>
      </w:r>
      <w:r w:rsidRPr="003F0AF3">
        <w:rPr>
          <w:rFonts w:ascii="Arial" w:hAnsi="Arial" w:cs="Arial"/>
          <w:lang w:val="nl-NL"/>
        </w:rPr>
        <w:t xml:space="preserve">om </w:t>
      </w:r>
      <w:del w:id="5" w:author="User" w:date="2018-09-21T15:10:00Z">
        <w:r w:rsidRPr="003F0AF3" w:rsidDel="00B22C65">
          <w:rPr>
            <w:rFonts w:ascii="Arial" w:hAnsi="Arial" w:cs="Arial"/>
            <w:lang w:val="nl-NL"/>
          </w:rPr>
          <w:delText>dat te doen</w:delText>
        </w:r>
      </w:del>
      <w:ins w:id="6" w:author="User" w:date="2018-09-21T15:10:00Z">
        <w:r w:rsidR="00B22C65">
          <w:rPr>
            <w:rFonts w:ascii="Arial" w:hAnsi="Arial" w:cs="Arial"/>
            <w:lang w:val="nl-NL"/>
          </w:rPr>
          <w:t>dit probleem op te lossen</w:t>
        </w:r>
      </w:ins>
      <w:r w:rsidRPr="003F0AF3">
        <w:rPr>
          <w:rFonts w:ascii="Arial" w:hAnsi="Arial" w:cs="Arial"/>
          <w:lang w:val="nl-NL"/>
        </w:rPr>
        <w:t xml:space="preserve"> is </w:t>
      </w:r>
      <w:del w:id="7" w:author="User" w:date="2018-09-21T15:10:00Z">
        <w:r w:rsidRPr="003F0AF3" w:rsidDel="00B22C65">
          <w:rPr>
            <w:rFonts w:ascii="Arial" w:hAnsi="Arial" w:cs="Arial"/>
            <w:lang w:val="nl-NL"/>
          </w:rPr>
          <w:delText xml:space="preserve">om </w:delText>
        </w:r>
      </w:del>
      <w:ins w:id="8" w:author="User" w:date="2018-09-21T15:10:00Z">
        <w:r w:rsidR="00B22C65">
          <w:rPr>
            <w:rFonts w:ascii="Arial" w:hAnsi="Arial" w:cs="Arial"/>
            <w:lang w:val="nl-NL"/>
          </w:rPr>
          <w:t>door</w:t>
        </w:r>
        <w:r w:rsidR="00B22C65" w:rsidRPr="003F0AF3">
          <w:rPr>
            <w:rFonts w:ascii="Arial" w:hAnsi="Arial" w:cs="Arial"/>
            <w:lang w:val="nl-NL"/>
          </w:rPr>
          <w:t xml:space="preserve"> </w:t>
        </w:r>
      </w:ins>
      <w:r w:rsidRPr="003F0AF3">
        <w:rPr>
          <w:rFonts w:ascii="Arial" w:hAnsi="Arial" w:cs="Arial"/>
          <w:lang w:val="nl-NL"/>
        </w:rPr>
        <w:t xml:space="preserve">alle mogelijke paden op te schrijven, en voor elk pad de afstand te bepalen. Je kiest dan </w:t>
      </w:r>
      <w:r w:rsidR="00F32AD5" w:rsidRPr="003F0AF3">
        <w:rPr>
          <w:rFonts w:ascii="Arial" w:hAnsi="Arial" w:cs="Arial"/>
          <w:lang w:val="nl-NL"/>
        </w:rPr>
        <w:t xml:space="preserve">na afloop </w:t>
      </w:r>
      <w:r w:rsidRPr="003F0AF3">
        <w:rPr>
          <w:rFonts w:ascii="Arial" w:hAnsi="Arial" w:cs="Arial"/>
          <w:lang w:val="nl-NL"/>
        </w:rPr>
        <w:t>het pad met de kortste afstand.</w:t>
      </w:r>
      <w:bookmarkStart w:id="9" w:name="_GoBack"/>
      <w:bookmarkEnd w:id="9"/>
    </w:p>
    <w:tbl>
      <w:tblPr>
        <w:tblStyle w:val="TableGrid"/>
        <w:tblW w:w="0" w:type="auto"/>
        <w:tblLook w:val="04A0" w:firstRow="1" w:lastRow="0" w:firstColumn="1" w:lastColumn="0" w:noHBand="0" w:noVBand="1"/>
      </w:tblPr>
      <w:tblGrid>
        <w:gridCol w:w="4675"/>
        <w:gridCol w:w="4675"/>
      </w:tblGrid>
      <w:tr w:rsidR="00DD319C" w:rsidRPr="00BC5EEA" w14:paraId="61FF2602" w14:textId="77777777" w:rsidTr="00DD319C">
        <w:tc>
          <w:tcPr>
            <w:tcW w:w="4675" w:type="dxa"/>
          </w:tcPr>
          <w:p w14:paraId="296ADB64" w14:textId="77777777" w:rsidR="00DD319C" w:rsidRPr="003F0AF3" w:rsidRDefault="00DD319C">
            <w:pPr>
              <w:rPr>
                <w:rFonts w:ascii="Arial" w:hAnsi="Arial" w:cs="Arial"/>
                <w:lang w:val="nl-NL"/>
              </w:rPr>
            </w:pPr>
            <w:r w:rsidRPr="003F0AF3">
              <w:rPr>
                <w:rFonts w:ascii="Arial" w:hAnsi="Arial" w:cs="Arial"/>
                <w:lang w:val="nl-NL"/>
              </w:rPr>
              <w:t>Route</w:t>
            </w:r>
          </w:p>
        </w:tc>
        <w:tc>
          <w:tcPr>
            <w:tcW w:w="4675" w:type="dxa"/>
          </w:tcPr>
          <w:p w14:paraId="036F5AE8" w14:textId="77777777" w:rsidR="00DD319C" w:rsidRPr="003F0AF3" w:rsidRDefault="00DD319C">
            <w:pPr>
              <w:rPr>
                <w:rFonts w:ascii="Arial" w:hAnsi="Arial" w:cs="Arial"/>
                <w:lang w:val="nl-NL"/>
              </w:rPr>
            </w:pPr>
            <w:r w:rsidRPr="003F0AF3">
              <w:rPr>
                <w:rFonts w:ascii="Arial" w:hAnsi="Arial" w:cs="Arial"/>
                <w:lang w:val="nl-NL"/>
              </w:rPr>
              <w:t>Totale afstand</w:t>
            </w:r>
          </w:p>
        </w:tc>
      </w:tr>
      <w:tr w:rsidR="00DD319C" w:rsidRPr="00BC5EEA" w14:paraId="76C6F23F" w14:textId="77777777" w:rsidTr="00DD319C">
        <w:tc>
          <w:tcPr>
            <w:tcW w:w="4675" w:type="dxa"/>
          </w:tcPr>
          <w:p w14:paraId="14620F9E" w14:textId="77777777" w:rsidR="00DD319C" w:rsidRPr="003F0AF3" w:rsidRDefault="00DD319C">
            <w:pPr>
              <w:rPr>
                <w:rFonts w:ascii="Arial" w:hAnsi="Arial" w:cs="Arial"/>
                <w:lang w:val="nl-NL"/>
              </w:rPr>
            </w:pPr>
            <w:r w:rsidRPr="003F0AF3">
              <w:rPr>
                <w:rFonts w:ascii="Arial" w:hAnsi="Arial" w:cs="Arial"/>
                <w:lang w:val="nl-NL"/>
              </w:rPr>
              <w:t>Den Haag -&gt; Amsterdam -&gt; Utrecht -&gt; Amersfoort -&gt; Nijmegen</w:t>
            </w:r>
          </w:p>
        </w:tc>
        <w:tc>
          <w:tcPr>
            <w:tcW w:w="4675" w:type="dxa"/>
          </w:tcPr>
          <w:p w14:paraId="10FDE1AA" w14:textId="77777777" w:rsidR="00DD319C" w:rsidRPr="003F0AF3" w:rsidRDefault="00DD319C">
            <w:pPr>
              <w:rPr>
                <w:rFonts w:ascii="Arial" w:hAnsi="Arial" w:cs="Arial"/>
                <w:lang w:val="nl-NL"/>
              </w:rPr>
            </w:pPr>
            <w:r w:rsidRPr="003F0AF3">
              <w:rPr>
                <w:rFonts w:ascii="Arial" w:hAnsi="Arial" w:cs="Arial"/>
                <w:lang w:val="nl-NL"/>
              </w:rPr>
              <w:t>6</w:t>
            </w:r>
            <w:r w:rsidR="00F625E9" w:rsidRPr="003F0AF3">
              <w:rPr>
                <w:rFonts w:ascii="Arial" w:hAnsi="Arial" w:cs="Arial"/>
                <w:lang w:val="nl-NL"/>
              </w:rPr>
              <w:t>0</w:t>
            </w:r>
            <w:r w:rsidRPr="003F0AF3">
              <w:rPr>
                <w:rFonts w:ascii="Arial" w:hAnsi="Arial" w:cs="Arial"/>
                <w:lang w:val="nl-NL"/>
              </w:rPr>
              <w:t>+5</w:t>
            </w:r>
            <w:r w:rsidR="00F625E9" w:rsidRPr="003F0AF3">
              <w:rPr>
                <w:rFonts w:ascii="Arial" w:hAnsi="Arial" w:cs="Arial"/>
                <w:lang w:val="nl-NL"/>
              </w:rPr>
              <w:t>0</w:t>
            </w:r>
            <w:r w:rsidRPr="003F0AF3">
              <w:rPr>
                <w:rFonts w:ascii="Arial" w:hAnsi="Arial" w:cs="Arial"/>
                <w:lang w:val="nl-NL"/>
              </w:rPr>
              <w:t>+2</w:t>
            </w:r>
            <w:r w:rsidR="00F625E9" w:rsidRPr="003F0AF3">
              <w:rPr>
                <w:rFonts w:ascii="Arial" w:hAnsi="Arial" w:cs="Arial"/>
                <w:lang w:val="nl-NL"/>
              </w:rPr>
              <w:t>0</w:t>
            </w:r>
            <w:r w:rsidRPr="003F0AF3">
              <w:rPr>
                <w:rFonts w:ascii="Arial" w:hAnsi="Arial" w:cs="Arial"/>
                <w:lang w:val="nl-NL"/>
              </w:rPr>
              <w:t>+8</w:t>
            </w:r>
            <w:r w:rsidR="00F625E9" w:rsidRPr="003F0AF3">
              <w:rPr>
                <w:rFonts w:ascii="Arial" w:hAnsi="Arial" w:cs="Arial"/>
                <w:lang w:val="nl-NL"/>
              </w:rPr>
              <w:t>0</w:t>
            </w:r>
            <w:r w:rsidRPr="003F0AF3">
              <w:rPr>
                <w:rFonts w:ascii="Arial" w:hAnsi="Arial" w:cs="Arial"/>
                <w:lang w:val="nl-NL"/>
              </w:rPr>
              <w:t xml:space="preserve"> = 21</w:t>
            </w:r>
            <w:r w:rsidR="00F625E9" w:rsidRPr="003F0AF3">
              <w:rPr>
                <w:rFonts w:ascii="Arial" w:hAnsi="Arial" w:cs="Arial"/>
                <w:lang w:val="nl-NL"/>
              </w:rPr>
              <w:t>0</w:t>
            </w:r>
          </w:p>
        </w:tc>
      </w:tr>
      <w:tr w:rsidR="00DD319C" w:rsidRPr="00BC5EEA" w14:paraId="4F6B1457" w14:textId="77777777" w:rsidTr="00DD319C">
        <w:tc>
          <w:tcPr>
            <w:tcW w:w="4675" w:type="dxa"/>
          </w:tcPr>
          <w:p w14:paraId="494863A1" w14:textId="77777777" w:rsidR="00DD319C" w:rsidRPr="003F0AF3" w:rsidRDefault="00DD319C">
            <w:pPr>
              <w:rPr>
                <w:rFonts w:ascii="Arial" w:hAnsi="Arial" w:cs="Arial"/>
                <w:lang w:val="nl-NL"/>
              </w:rPr>
            </w:pPr>
            <w:r w:rsidRPr="003F0AF3">
              <w:rPr>
                <w:rFonts w:ascii="Arial" w:hAnsi="Arial" w:cs="Arial"/>
                <w:lang w:val="nl-NL"/>
              </w:rPr>
              <w:t>Den Haag -&gt; Amsterdam -&gt; Amersfoort -&gt; Nijmegen</w:t>
            </w:r>
          </w:p>
        </w:tc>
        <w:tc>
          <w:tcPr>
            <w:tcW w:w="4675" w:type="dxa"/>
          </w:tcPr>
          <w:p w14:paraId="7923045B" w14:textId="77777777" w:rsidR="00DD319C" w:rsidRPr="003F0AF3" w:rsidRDefault="00DD319C">
            <w:pPr>
              <w:rPr>
                <w:rFonts w:ascii="Arial" w:hAnsi="Arial" w:cs="Arial"/>
                <w:lang w:val="nl-NL"/>
              </w:rPr>
            </w:pPr>
            <w:r w:rsidRPr="003F0AF3">
              <w:rPr>
                <w:rFonts w:ascii="Arial" w:hAnsi="Arial" w:cs="Arial"/>
                <w:lang w:val="nl-NL"/>
              </w:rPr>
              <w:t>6</w:t>
            </w:r>
            <w:r w:rsidR="00F625E9" w:rsidRPr="003F0AF3">
              <w:rPr>
                <w:rFonts w:ascii="Arial" w:hAnsi="Arial" w:cs="Arial"/>
                <w:lang w:val="nl-NL"/>
              </w:rPr>
              <w:t>0</w:t>
            </w:r>
            <w:r w:rsidRPr="003F0AF3">
              <w:rPr>
                <w:rFonts w:ascii="Arial" w:hAnsi="Arial" w:cs="Arial"/>
                <w:lang w:val="nl-NL"/>
              </w:rPr>
              <w:t>+4</w:t>
            </w:r>
            <w:r w:rsidR="00F625E9" w:rsidRPr="003F0AF3">
              <w:rPr>
                <w:rFonts w:ascii="Arial" w:hAnsi="Arial" w:cs="Arial"/>
                <w:lang w:val="nl-NL"/>
              </w:rPr>
              <w:t>0</w:t>
            </w:r>
            <w:r w:rsidRPr="003F0AF3">
              <w:rPr>
                <w:rFonts w:ascii="Arial" w:hAnsi="Arial" w:cs="Arial"/>
                <w:lang w:val="nl-NL"/>
              </w:rPr>
              <w:t>+8</w:t>
            </w:r>
            <w:r w:rsidR="00F625E9" w:rsidRPr="003F0AF3">
              <w:rPr>
                <w:rFonts w:ascii="Arial" w:hAnsi="Arial" w:cs="Arial"/>
                <w:lang w:val="nl-NL"/>
              </w:rPr>
              <w:t>0</w:t>
            </w:r>
            <w:r w:rsidRPr="003F0AF3">
              <w:rPr>
                <w:rFonts w:ascii="Arial" w:hAnsi="Arial" w:cs="Arial"/>
                <w:lang w:val="nl-NL"/>
              </w:rPr>
              <w:t xml:space="preserve"> = 18</w:t>
            </w:r>
            <w:r w:rsidR="00F625E9" w:rsidRPr="003F0AF3">
              <w:rPr>
                <w:rFonts w:ascii="Arial" w:hAnsi="Arial" w:cs="Arial"/>
                <w:lang w:val="nl-NL"/>
              </w:rPr>
              <w:t>0</w:t>
            </w:r>
          </w:p>
        </w:tc>
      </w:tr>
      <w:tr w:rsidR="00DD319C" w:rsidRPr="00BC5EEA" w14:paraId="5D09D000" w14:textId="77777777" w:rsidTr="00DD319C">
        <w:tc>
          <w:tcPr>
            <w:tcW w:w="4675" w:type="dxa"/>
          </w:tcPr>
          <w:p w14:paraId="59F81C0E" w14:textId="77777777" w:rsidR="00DD319C" w:rsidRPr="003F0AF3" w:rsidRDefault="00DD319C">
            <w:pPr>
              <w:rPr>
                <w:rFonts w:ascii="Arial" w:hAnsi="Arial" w:cs="Arial"/>
                <w:lang w:val="nl-NL"/>
              </w:rPr>
            </w:pPr>
            <w:r w:rsidRPr="003F0AF3">
              <w:rPr>
                <w:rFonts w:ascii="Arial" w:hAnsi="Arial" w:cs="Arial"/>
                <w:lang w:val="nl-NL"/>
              </w:rPr>
              <w:t>Den Haag -&gt; Amsterdam -&gt; Groningen -&gt; Nijmegen</w:t>
            </w:r>
          </w:p>
        </w:tc>
        <w:tc>
          <w:tcPr>
            <w:tcW w:w="4675" w:type="dxa"/>
          </w:tcPr>
          <w:p w14:paraId="1E5925BF" w14:textId="77777777" w:rsidR="00DD319C" w:rsidRPr="003F0AF3" w:rsidRDefault="00174F64">
            <w:pPr>
              <w:rPr>
                <w:rFonts w:ascii="Arial" w:hAnsi="Arial" w:cs="Arial"/>
                <w:lang w:val="nl-NL"/>
              </w:rPr>
            </w:pPr>
            <w:r w:rsidRPr="003F0AF3">
              <w:rPr>
                <w:rFonts w:ascii="Arial" w:hAnsi="Arial" w:cs="Arial"/>
                <w:lang w:val="nl-NL"/>
              </w:rPr>
              <w:t>6</w:t>
            </w:r>
            <w:r w:rsidR="00F625E9" w:rsidRPr="003F0AF3">
              <w:rPr>
                <w:rFonts w:ascii="Arial" w:hAnsi="Arial" w:cs="Arial"/>
                <w:lang w:val="nl-NL"/>
              </w:rPr>
              <w:t>0</w:t>
            </w:r>
            <w:r w:rsidRPr="003F0AF3">
              <w:rPr>
                <w:rFonts w:ascii="Arial" w:hAnsi="Arial" w:cs="Arial"/>
                <w:lang w:val="nl-NL"/>
              </w:rPr>
              <w:t>+20</w:t>
            </w:r>
            <w:r w:rsidR="00F625E9" w:rsidRPr="003F0AF3">
              <w:rPr>
                <w:rFonts w:ascii="Arial" w:hAnsi="Arial" w:cs="Arial"/>
                <w:lang w:val="nl-NL"/>
              </w:rPr>
              <w:t>0</w:t>
            </w:r>
            <w:r w:rsidRPr="003F0AF3">
              <w:rPr>
                <w:rFonts w:ascii="Arial" w:hAnsi="Arial" w:cs="Arial"/>
                <w:lang w:val="nl-NL"/>
              </w:rPr>
              <w:t>+18</w:t>
            </w:r>
            <w:r w:rsidR="00F625E9" w:rsidRPr="003F0AF3">
              <w:rPr>
                <w:rFonts w:ascii="Arial" w:hAnsi="Arial" w:cs="Arial"/>
                <w:lang w:val="nl-NL"/>
              </w:rPr>
              <w:t>0</w:t>
            </w:r>
            <w:r w:rsidRPr="003F0AF3">
              <w:rPr>
                <w:rFonts w:ascii="Arial" w:hAnsi="Arial" w:cs="Arial"/>
                <w:lang w:val="nl-NL"/>
              </w:rPr>
              <w:t xml:space="preserve"> = </w:t>
            </w:r>
            <w:r w:rsidR="00B941C2" w:rsidRPr="003F0AF3">
              <w:rPr>
                <w:rFonts w:ascii="Arial" w:hAnsi="Arial" w:cs="Arial"/>
                <w:lang w:val="nl-NL"/>
              </w:rPr>
              <w:t>44</w:t>
            </w:r>
            <w:r w:rsidR="00F625E9" w:rsidRPr="003F0AF3">
              <w:rPr>
                <w:rFonts w:ascii="Arial" w:hAnsi="Arial" w:cs="Arial"/>
                <w:lang w:val="nl-NL"/>
              </w:rPr>
              <w:t>0</w:t>
            </w:r>
          </w:p>
        </w:tc>
      </w:tr>
      <w:tr w:rsidR="00DD319C" w:rsidRPr="00BC5EEA" w14:paraId="29D477C4" w14:textId="77777777" w:rsidTr="00DD319C">
        <w:tc>
          <w:tcPr>
            <w:tcW w:w="4675" w:type="dxa"/>
          </w:tcPr>
          <w:p w14:paraId="5C7D7201" w14:textId="77777777" w:rsidR="00DD319C" w:rsidRPr="003F0AF3" w:rsidRDefault="00DD319C">
            <w:pPr>
              <w:rPr>
                <w:rFonts w:ascii="Arial" w:hAnsi="Arial" w:cs="Arial"/>
                <w:lang w:val="nl-NL"/>
              </w:rPr>
            </w:pPr>
            <w:r w:rsidRPr="003F0AF3">
              <w:rPr>
                <w:rFonts w:ascii="Arial" w:hAnsi="Arial" w:cs="Arial"/>
                <w:lang w:val="nl-NL"/>
              </w:rPr>
              <w:t>Den Haag -&gt; Utrecht -&gt; Amersfoort -&gt; Nijmegen</w:t>
            </w:r>
          </w:p>
        </w:tc>
        <w:tc>
          <w:tcPr>
            <w:tcW w:w="4675" w:type="dxa"/>
          </w:tcPr>
          <w:p w14:paraId="538B80AE" w14:textId="77777777" w:rsidR="00DD319C" w:rsidRPr="003F0AF3" w:rsidRDefault="00DD319C">
            <w:pPr>
              <w:rPr>
                <w:rFonts w:ascii="Arial" w:hAnsi="Arial" w:cs="Arial"/>
                <w:lang w:val="nl-NL"/>
              </w:rPr>
            </w:pPr>
            <w:r w:rsidRPr="003F0AF3">
              <w:rPr>
                <w:rFonts w:ascii="Arial" w:hAnsi="Arial" w:cs="Arial"/>
                <w:lang w:val="nl-NL"/>
              </w:rPr>
              <w:t>7</w:t>
            </w:r>
            <w:r w:rsidR="00F625E9" w:rsidRPr="003F0AF3">
              <w:rPr>
                <w:rFonts w:ascii="Arial" w:hAnsi="Arial" w:cs="Arial"/>
                <w:lang w:val="nl-NL"/>
              </w:rPr>
              <w:t>0</w:t>
            </w:r>
            <w:r w:rsidRPr="003F0AF3">
              <w:rPr>
                <w:rFonts w:ascii="Arial" w:hAnsi="Arial" w:cs="Arial"/>
                <w:lang w:val="nl-NL"/>
              </w:rPr>
              <w:t>+2</w:t>
            </w:r>
            <w:r w:rsidR="00F625E9" w:rsidRPr="003F0AF3">
              <w:rPr>
                <w:rFonts w:ascii="Arial" w:hAnsi="Arial" w:cs="Arial"/>
                <w:lang w:val="nl-NL"/>
              </w:rPr>
              <w:t>0</w:t>
            </w:r>
            <w:r w:rsidRPr="003F0AF3">
              <w:rPr>
                <w:rFonts w:ascii="Arial" w:hAnsi="Arial" w:cs="Arial"/>
                <w:lang w:val="nl-NL"/>
              </w:rPr>
              <w:t>+8</w:t>
            </w:r>
            <w:r w:rsidR="00F625E9" w:rsidRPr="003F0AF3">
              <w:rPr>
                <w:rFonts w:ascii="Arial" w:hAnsi="Arial" w:cs="Arial"/>
                <w:lang w:val="nl-NL"/>
              </w:rPr>
              <w:t>0</w:t>
            </w:r>
            <w:r w:rsidRPr="003F0AF3">
              <w:rPr>
                <w:rFonts w:ascii="Arial" w:hAnsi="Arial" w:cs="Arial"/>
                <w:lang w:val="nl-NL"/>
              </w:rPr>
              <w:t xml:space="preserve"> = 17</w:t>
            </w:r>
            <w:r w:rsidR="00F625E9" w:rsidRPr="003F0AF3">
              <w:rPr>
                <w:rFonts w:ascii="Arial" w:hAnsi="Arial" w:cs="Arial"/>
                <w:lang w:val="nl-NL"/>
              </w:rPr>
              <w:t>0</w:t>
            </w:r>
          </w:p>
        </w:tc>
      </w:tr>
      <w:tr w:rsidR="00174F64" w:rsidRPr="00BC5EEA" w14:paraId="71DD51D9" w14:textId="77777777" w:rsidTr="00DD319C">
        <w:tc>
          <w:tcPr>
            <w:tcW w:w="4675" w:type="dxa"/>
          </w:tcPr>
          <w:p w14:paraId="57036AE6" w14:textId="77777777" w:rsidR="00174F64" w:rsidRPr="003F0AF3" w:rsidRDefault="00174F64">
            <w:pPr>
              <w:rPr>
                <w:rFonts w:ascii="Arial" w:hAnsi="Arial" w:cs="Arial"/>
                <w:lang w:val="nl-NL"/>
              </w:rPr>
            </w:pPr>
            <w:r w:rsidRPr="003F0AF3">
              <w:rPr>
                <w:rFonts w:ascii="Arial" w:hAnsi="Arial" w:cs="Arial"/>
                <w:lang w:val="nl-NL"/>
              </w:rPr>
              <w:t>…</w:t>
            </w:r>
          </w:p>
        </w:tc>
        <w:tc>
          <w:tcPr>
            <w:tcW w:w="4675" w:type="dxa"/>
          </w:tcPr>
          <w:p w14:paraId="3928EB72" w14:textId="77777777" w:rsidR="00174F64" w:rsidRPr="003F0AF3" w:rsidRDefault="00B941C2">
            <w:pPr>
              <w:rPr>
                <w:rFonts w:ascii="Arial" w:hAnsi="Arial" w:cs="Arial"/>
                <w:lang w:val="nl-NL"/>
              </w:rPr>
            </w:pPr>
            <w:r w:rsidRPr="003F0AF3">
              <w:rPr>
                <w:rFonts w:ascii="Arial" w:hAnsi="Arial" w:cs="Arial"/>
                <w:lang w:val="nl-NL"/>
              </w:rPr>
              <w:t>…</w:t>
            </w:r>
          </w:p>
        </w:tc>
      </w:tr>
    </w:tbl>
    <w:p w14:paraId="65D4E9B6" w14:textId="77777777" w:rsidR="00AA31F7" w:rsidRDefault="00AA31F7">
      <w:pPr>
        <w:rPr>
          <w:rFonts w:ascii="Arial" w:hAnsi="Arial" w:cs="Arial"/>
          <w:lang w:val="nl-NL"/>
        </w:rPr>
      </w:pPr>
    </w:p>
    <w:p w14:paraId="740FD5CF" w14:textId="731F1E4D" w:rsidR="00174F64" w:rsidRPr="003F0AF3" w:rsidRDefault="00174F64">
      <w:pPr>
        <w:rPr>
          <w:rFonts w:ascii="Arial" w:hAnsi="Arial" w:cs="Arial"/>
          <w:lang w:val="nl-NL"/>
        </w:rPr>
      </w:pPr>
      <w:commentRangeStart w:id="10"/>
      <w:r w:rsidRPr="003F0AF3">
        <w:rPr>
          <w:rFonts w:ascii="Arial" w:hAnsi="Arial" w:cs="Arial"/>
          <w:lang w:val="nl-NL"/>
        </w:rPr>
        <w:t>Voor</w:t>
      </w:r>
      <w:commentRangeEnd w:id="10"/>
      <w:r w:rsidR="00B22C65">
        <w:rPr>
          <w:rStyle w:val="CommentReference"/>
        </w:rPr>
        <w:commentReference w:id="10"/>
      </w:r>
      <w:r w:rsidRPr="003F0AF3">
        <w:rPr>
          <w:rFonts w:ascii="Arial" w:hAnsi="Arial" w:cs="Arial"/>
          <w:lang w:val="nl-NL"/>
        </w:rPr>
        <w:t xml:space="preserve"> een kleine kaart is dit te doen, maar als je op dezelfde manier een reis van Lissabon (Portugal) naar Wenen (Oostenrijk) zou willen plannen per trein, dan wordt dat een </w:t>
      </w:r>
      <w:r w:rsidR="004052A6" w:rsidRPr="003F0AF3">
        <w:rPr>
          <w:rFonts w:ascii="Arial" w:hAnsi="Arial" w:cs="Arial"/>
          <w:lang w:val="nl-NL"/>
        </w:rPr>
        <w:t xml:space="preserve">hele </w:t>
      </w:r>
      <w:r w:rsidRPr="003F0AF3">
        <w:rPr>
          <w:rFonts w:ascii="Arial" w:hAnsi="Arial" w:cs="Arial"/>
          <w:lang w:val="nl-NL"/>
        </w:rPr>
        <w:t>klus.</w:t>
      </w:r>
      <w:r w:rsidR="00B941C2" w:rsidRPr="003F0AF3">
        <w:rPr>
          <w:rFonts w:ascii="Arial" w:hAnsi="Arial" w:cs="Arial"/>
          <w:lang w:val="nl-NL"/>
        </w:rPr>
        <w:t xml:space="preserve"> </w:t>
      </w:r>
      <w:ins w:id="11" w:author="User" w:date="2018-09-21T15:13:00Z">
        <w:r w:rsidR="00B22C65">
          <w:rPr>
            <w:rFonts w:ascii="Arial" w:hAnsi="Arial" w:cs="Arial"/>
            <w:lang w:val="nl-NL"/>
          </w:rPr>
          <w:t xml:space="preserve">Je krijgt erg veel mogelijkheden. </w:t>
        </w:r>
      </w:ins>
      <w:r w:rsidR="00B941C2" w:rsidRPr="003F0AF3">
        <w:rPr>
          <w:rFonts w:ascii="Arial" w:hAnsi="Arial" w:cs="Arial"/>
          <w:lang w:val="nl-NL"/>
        </w:rPr>
        <w:t xml:space="preserve">Zou er een </w:t>
      </w:r>
      <w:r w:rsidR="00267CCD" w:rsidRPr="003F0AF3">
        <w:rPr>
          <w:rFonts w:ascii="Arial" w:hAnsi="Arial" w:cs="Arial"/>
          <w:lang w:val="nl-NL"/>
        </w:rPr>
        <w:t>slimmere</w:t>
      </w:r>
      <w:r w:rsidR="00B941C2" w:rsidRPr="003F0AF3">
        <w:rPr>
          <w:rFonts w:ascii="Arial" w:hAnsi="Arial" w:cs="Arial"/>
          <w:lang w:val="nl-NL"/>
        </w:rPr>
        <w:t xml:space="preserve"> manier zijn om dat te doen?</w:t>
      </w:r>
    </w:p>
    <w:p w14:paraId="1E8A5459" w14:textId="77777777" w:rsidR="00174F64" w:rsidRPr="003F0AF3" w:rsidRDefault="00174F64">
      <w:pPr>
        <w:rPr>
          <w:rFonts w:ascii="Arial" w:hAnsi="Arial" w:cs="Arial"/>
          <w:b/>
          <w:lang w:val="nl-NL"/>
        </w:rPr>
      </w:pPr>
      <w:r w:rsidRPr="003F0AF3">
        <w:rPr>
          <w:rFonts w:ascii="Arial" w:hAnsi="Arial" w:cs="Arial"/>
          <w:b/>
          <w:lang w:val="nl-NL"/>
        </w:rPr>
        <w:t>Dijkstra’s kortste-pad algoritme</w:t>
      </w:r>
    </w:p>
    <w:p w14:paraId="3BD28E68" w14:textId="77777777" w:rsidR="00174F64" w:rsidRPr="003F0AF3" w:rsidRDefault="00174F64">
      <w:pPr>
        <w:rPr>
          <w:rFonts w:ascii="Arial" w:hAnsi="Arial" w:cs="Arial"/>
          <w:lang w:val="nl-NL"/>
        </w:rPr>
      </w:pPr>
      <w:r w:rsidRPr="003F0AF3">
        <w:rPr>
          <w:rFonts w:ascii="Arial" w:hAnsi="Arial" w:cs="Arial"/>
          <w:lang w:val="nl-NL"/>
        </w:rPr>
        <w:t xml:space="preserve">De Nederlander </w:t>
      </w:r>
      <w:proofErr w:type="spellStart"/>
      <w:r w:rsidRPr="003F0AF3">
        <w:rPr>
          <w:rFonts w:ascii="Arial" w:hAnsi="Arial" w:cs="Arial"/>
          <w:lang w:val="nl-NL"/>
        </w:rPr>
        <w:t>Edsger</w:t>
      </w:r>
      <w:proofErr w:type="spellEnd"/>
      <w:r w:rsidRPr="003F0AF3">
        <w:rPr>
          <w:rFonts w:ascii="Arial" w:hAnsi="Arial" w:cs="Arial"/>
          <w:lang w:val="nl-NL"/>
        </w:rPr>
        <w:t xml:space="preserve"> Dijkstra heeft in 1959 een kortste-pad algoritme beschreven, wereldwijd bekend als Dijkstra’s algoritme. </w:t>
      </w:r>
      <w:commentRangeStart w:id="12"/>
      <w:r w:rsidR="003C3691" w:rsidRPr="003F0AF3">
        <w:rPr>
          <w:rFonts w:ascii="Arial" w:hAnsi="Arial" w:cs="Arial"/>
          <w:lang w:val="nl-NL"/>
        </w:rPr>
        <w:t>Hoe</w:t>
      </w:r>
      <w:commentRangeEnd w:id="12"/>
      <w:r w:rsidR="00B22C65">
        <w:rPr>
          <w:rStyle w:val="CommentReference"/>
        </w:rPr>
        <w:commentReference w:id="12"/>
      </w:r>
      <w:r w:rsidR="003C3691" w:rsidRPr="003F0AF3">
        <w:rPr>
          <w:rFonts w:ascii="Arial" w:hAnsi="Arial" w:cs="Arial"/>
          <w:lang w:val="nl-NL"/>
        </w:rPr>
        <w:t xml:space="preserve"> het werkt doen we nu samen met de volgende kaart:</w:t>
      </w:r>
    </w:p>
    <w:p w14:paraId="17AE0ED7" w14:textId="77777777" w:rsidR="003C3691" w:rsidRPr="003F0AF3" w:rsidRDefault="003C3691">
      <w:pPr>
        <w:rPr>
          <w:rFonts w:ascii="Arial" w:hAnsi="Arial" w:cs="Arial"/>
          <w:lang w:val="nl-NL"/>
        </w:rPr>
      </w:pPr>
      <w:r w:rsidRPr="003F0AF3">
        <w:rPr>
          <w:rFonts w:ascii="Arial" w:hAnsi="Arial" w:cs="Arial"/>
          <w:noProof/>
          <w:lang w:val="nl-NL" w:eastAsia="nl-NL"/>
        </w:rPr>
        <w:drawing>
          <wp:inline distT="0" distB="0" distL="0" distR="0" wp14:anchorId="3C637DB5" wp14:editId="4FDA516F">
            <wp:extent cx="5868352" cy="346033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393" cy="3477455"/>
                    </a:xfrm>
                    <a:prstGeom prst="rect">
                      <a:avLst/>
                    </a:prstGeom>
                    <a:noFill/>
                  </pic:spPr>
                </pic:pic>
              </a:graphicData>
            </a:graphic>
          </wp:inline>
        </w:drawing>
      </w:r>
    </w:p>
    <w:p w14:paraId="0B7C0688" w14:textId="6FCC8435" w:rsidR="00714DCC" w:rsidRPr="003F0AF3" w:rsidRDefault="003C3691" w:rsidP="003C3691">
      <w:pPr>
        <w:tabs>
          <w:tab w:val="num" w:pos="720"/>
        </w:tabs>
        <w:rPr>
          <w:rFonts w:ascii="Arial" w:hAnsi="Arial" w:cs="Arial"/>
          <w:lang w:val="nl-NL"/>
        </w:rPr>
      </w:pPr>
      <w:r w:rsidRPr="003F0AF3">
        <w:rPr>
          <w:rFonts w:ascii="Arial" w:hAnsi="Arial" w:cs="Arial"/>
          <w:b/>
          <w:lang w:val="nl-NL"/>
        </w:rPr>
        <w:t>Stap 1:</w:t>
      </w:r>
      <w:r w:rsidRPr="003F0AF3">
        <w:rPr>
          <w:rFonts w:ascii="Arial" w:hAnsi="Arial" w:cs="Arial"/>
          <w:lang w:val="nl-NL"/>
        </w:rPr>
        <w:t xml:space="preserve"> Geef je </w:t>
      </w:r>
      <w:r w:rsidR="004429EA" w:rsidRPr="003F0AF3">
        <w:rPr>
          <w:rFonts w:ascii="Arial" w:hAnsi="Arial" w:cs="Arial"/>
          <w:lang w:val="nl-NL"/>
        </w:rPr>
        <w:t xml:space="preserve">beginstad </w:t>
      </w:r>
      <w:r w:rsidRPr="003F0AF3">
        <w:rPr>
          <w:rFonts w:ascii="Arial" w:hAnsi="Arial" w:cs="Arial"/>
          <w:lang w:val="nl-NL"/>
        </w:rPr>
        <w:t xml:space="preserve">de </w:t>
      </w:r>
      <w:r w:rsidR="004429EA" w:rsidRPr="003F0AF3">
        <w:rPr>
          <w:rFonts w:ascii="Arial" w:hAnsi="Arial" w:cs="Arial"/>
          <w:lang w:val="nl-NL"/>
        </w:rPr>
        <w:t xml:space="preserve">waarde 0 en de andere steden de waarde </w:t>
      </w:r>
      <w:commentRangeStart w:id="13"/>
      <w:r w:rsidR="004429EA" w:rsidRPr="003F0AF3">
        <w:rPr>
          <w:rFonts w:ascii="Arial" w:hAnsi="Arial" w:cs="Arial"/>
          <w:lang w:val="nl-NL"/>
        </w:rPr>
        <w:t>∞</w:t>
      </w:r>
      <w:commentRangeEnd w:id="13"/>
      <w:r w:rsidR="00B22C65">
        <w:rPr>
          <w:rStyle w:val="CommentReference"/>
        </w:rPr>
        <w:commentReference w:id="13"/>
      </w:r>
      <w:r w:rsidRPr="003F0AF3">
        <w:rPr>
          <w:rFonts w:ascii="Arial" w:hAnsi="Arial" w:cs="Arial"/>
          <w:lang w:val="nl-NL"/>
        </w:rPr>
        <w:t>.</w:t>
      </w:r>
      <w:r w:rsidR="004052A6" w:rsidRPr="003F0AF3">
        <w:rPr>
          <w:rFonts w:ascii="Arial" w:hAnsi="Arial" w:cs="Arial"/>
          <w:lang w:val="nl-NL"/>
        </w:rPr>
        <w:t xml:space="preserve"> In dit voorbeeld nemen we Den Haag als beginstad.</w:t>
      </w:r>
    </w:p>
    <w:p w14:paraId="30133A44" w14:textId="4DEAE23D" w:rsidR="003C3691" w:rsidRPr="003F0AF3" w:rsidRDefault="003C3691" w:rsidP="003C3691">
      <w:pPr>
        <w:tabs>
          <w:tab w:val="num" w:pos="720"/>
        </w:tabs>
        <w:rPr>
          <w:rFonts w:ascii="Arial" w:hAnsi="Arial" w:cs="Arial"/>
          <w:lang w:val="nl-NL"/>
        </w:rPr>
      </w:pPr>
      <w:r w:rsidRPr="003F0AF3">
        <w:rPr>
          <w:rFonts w:ascii="Arial" w:hAnsi="Arial" w:cs="Arial"/>
          <w:b/>
          <w:lang w:val="nl-NL"/>
        </w:rPr>
        <w:lastRenderedPageBreak/>
        <w:t>Stap 2:</w:t>
      </w:r>
      <w:r w:rsidRPr="003F0AF3">
        <w:rPr>
          <w:rFonts w:ascii="Arial" w:hAnsi="Arial" w:cs="Arial"/>
          <w:lang w:val="nl-NL"/>
        </w:rPr>
        <w:t xml:space="preserve"> </w:t>
      </w:r>
      <w:r w:rsidR="004429EA" w:rsidRPr="003F0AF3">
        <w:rPr>
          <w:rFonts w:ascii="Arial" w:hAnsi="Arial" w:cs="Arial"/>
          <w:lang w:val="nl-NL"/>
        </w:rPr>
        <w:t>Vul de afstanden in voor de steden die je vanuit je beginstad met 1 stap kunt bereiken</w:t>
      </w:r>
      <w:r w:rsidRPr="003F0AF3">
        <w:rPr>
          <w:rFonts w:ascii="Arial" w:hAnsi="Arial" w:cs="Arial"/>
          <w:lang w:val="nl-NL"/>
        </w:rPr>
        <w:t>. Dus bij het bolletje Utrecht haal je een streep door ∞ en schrijf je de afstand van Den Haag naar Utrecht op. Dit doe je voor alle steden die vanuit Den Haag bereikbaar zijn, dus ook Amsterdam.</w:t>
      </w:r>
    </w:p>
    <w:p w14:paraId="6CAF18A5" w14:textId="24544E6A" w:rsidR="003C3691" w:rsidRPr="003F0AF3" w:rsidRDefault="003C3691" w:rsidP="003C3691">
      <w:pPr>
        <w:tabs>
          <w:tab w:val="num" w:pos="720"/>
        </w:tabs>
        <w:rPr>
          <w:rFonts w:ascii="Arial" w:hAnsi="Arial" w:cs="Arial"/>
          <w:b/>
          <w:lang w:val="nl-NL"/>
        </w:rPr>
      </w:pPr>
      <w:r w:rsidRPr="003F0AF3">
        <w:rPr>
          <w:rFonts w:ascii="Arial" w:hAnsi="Arial" w:cs="Arial"/>
          <w:b/>
          <w:lang w:val="nl-NL"/>
        </w:rPr>
        <w:t xml:space="preserve">Stap 3: </w:t>
      </w:r>
    </w:p>
    <w:p w14:paraId="145158E5" w14:textId="1BCC148E" w:rsidR="003C3691" w:rsidRPr="003F0AF3" w:rsidRDefault="004052A6" w:rsidP="003C3691">
      <w:pPr>
        <w:pStyle w:val="ListParagraph"/>
        <w:numPr>
          <w:ilvl w:val="0"/>
          <w:numId w:val="2"/>
        </w:numPr>
        <w:tabs>
          <w:tab w:val="num" w:pos="720"/>
        </w:tabs>
        <w:rPr>
          <w:rFonts w:ascii="Arial" w:hAnsi="Arial" w:cs="Arial"/>
          <w:lang w:val="nl-NL"/>
        </w:rPr>
      </w:pPr>
      <w:r w:rsidRPr="003F0AF3">
        <w:rPr>
          <w:rFonts w:ascii="Arial" w:hAnsi="Arial" w:cs="Arial"/>
          <w:lang w:val="nl-NL"/>
        </w:rPr>
        <w:t>Uit de nog niet eerdere gekozen steden p</w:t>
      </w:r>
      <w:r w:rsidR="003C3691" w:rsidRPr="003F0AF3">
        <w:rPr>
          <w:rFonts w:ascii="Arial" w:hAnsi="Arial" w:cs="Arial"/>
          <w:lang w:val="nl-NL"/>
        </w:rPr>
        <w:t xml:space="preserve">ak </w:t>
      </w:r>
      <w:r w:rsidRPr="003F0AF3">
        <w:rPr>
          <w:rFonts w:ascii="Arial" w:hAnsi="Arial" w:cs="Arial"/>
          <w:lang w:val="nl-NL"/>
        </w:rPr>
        <w:t xml:space="preserve">je de </w:t>
      </w:r>
      <w:r w:rsidR="003C3691" w:rsidRPr="003F0AF3">
        <w:rPr>
          <w:rFonts w:ascii="Arial" w:hAnsi="Arial" w:cs="Arial"/>
          <w:lang w:val="nl-NL"/>
        </w:rPr>
        <w:t>stad met de laagste waarde (omdat Amersfoort, Groningen en Nijmegen allemaal  ∞ zijn, Amsterdam 6</w:t>
      </w:r>
      <w:r w:rsidR="00F625E9" w:rsidRPr="003F0AF3">
        <w:rPr>
          <w:rFonts w:ascii="Arial" w:hAnsi="Arial" w:cs="Arial"/>
          <w:lang w:val="nl-NL"/>
        </w:rPr>
        <w:t>0</w:t>
      </w:r>
      <w:r w:rsidR="003C3691" w:rsidRPr="003F0AF3">
        <w:rPr>
          <w:rFonts w:ascii="Arial" w:hAnsi="Arial" w:cs="Arial"/>
          <w:lang w:val="nl-NL"/>
        </w:rPr>
        <w:t xml:space="preserve"> is en Utrecht 7</w:t>
      </w:r>
      <w:r w:rsidR="00F625E9" w:rsidRPr="003F0AF3">
        <w:rPr>
          <w:rFonts w:ascii="Arial" w:hAnsi="Arial" w:cs="Arial"/>
          <w:lang w:val="nl-NL"/>
        </w:rPr>
        <w:t>0</w:t>
      </w:r>
      <w:r w:rsidR="003C3691" w:rsidRPr="003F0AF3">
        <w:rPr>
          <w:rFonts w:ascii="Arial" w:hAnsi="Arial" w:cs="Arial"/>
          <w:lang w:val="nl-NL"/>
        </w:rPr>
        <w:t xml:space="preserve">, kies je Amsterdam). </w:t>
      </w:r>
    </w:p>
    <w:p w14:paraId="0FCC12D9" w14:textId="6A265164" w:rsidR="00B941C2" w:rsidRPr="003F0AF3" w:rsidRDefault="003C3691" w:rsidP="003C3691">
      <w:pPr>
        <w:pStyle w:val="ListParagraph"/>
        <w:numPr>
          <w:ilvl w:val="0"/>
          <w:numId w:val="2"/>
        </w:numPr>
        <w:tabs>
          <w:tab w:val="num" w:pos="720"/>
        </w:tabs>
        <w:rPr>
          <w:rFonts w:ascii="Arial" w:hAnsi="Arial" w:cs="Arial"/>
          <w:lang w:val="nl-NL"/>
        </w:rPr>
      </w:pPr>
      <w:r w:rsidRPr="003F0AF3">
        <w:rPr>
          <w:rFonts w:ascii="Arial" w:hAnsi="Arial" w:cs="Arial"/>
          <w:lang w:val="nl-NL"/>
        </w:rPr>
        <w:t xml:space="preserve">Voor alle </w:t>
      </w:r>
      <w:r w:rsidR="004052A6" w:rsidRPr="003F0AF3">
        <w:rPr>
          <w:rFonts w:ascii="Arial" w:hAnsi="Arial" w:cs="Arial"/>
          <w:lang w:val="nl-NL"/>
        </w:rPr>
        <w:t>(nog niet gekozen</w:t>
      </w:r>
      <w:r w:rsidR="00EC0A52" w:rsidRPr="003F0AF3">
        <w:rPr>
          <w:rFonts w:ascii="Arial" w:hAnsi="Arial" w:cs="Arial"/>
          <w:lang w:val="nl-NL"/>
        </w:rPr>
        <w:t>)</w:t>
      </w:r>
      <w:r w:rsidR="004052A6" w:rsidRPr="003F0AF3">
        <w:rPr>
          <w:rFonts w:ascii="Arial" w:hAnsi="Arial" w:cs="Arial"/>
          <w:lang w:val="nl-NL"/>
        </w:rPr>
        <w:t xml:space="preserve"> </w:t>
      </w:r>
      <w:r w:rsidRPr="003F0AF3">
        <w:rPr>
          <w:rFonts w:ascii="Arial" w:hAnsi="Arial" w:cs="Arial"/>
          <w:lang w:val="nl-NL"/>
        </w:rPr>
        <w:t>steden die vanuit Amsterdam in 1 stap bereikbaar zijn, bepaal hun afstand tot Den Haag. Dus bijvoorbeeld, Groningen wordt 6</w:t>
      </w:r>
      <w:r w:rsidR="00F625E9" w:rsidRPr="003F0AF3">
        <w:rPr>
          <w:rFonts w:ascii="Arial" w:hAnsi="Arial" w:cs="Arial"/>
          <w:lang w:val="nl-NL"/>
        </w:rPr>
        <w:t>0</w:t>
      </w:r>
      <w:r w:rsidRPr="003F0AF3">
        <w:rPr>
          <w:rFonts w:ascii="Arial" w:hAnsi="Arial" w:cs="Arial"/>
          <w:lang w:val="nl-NL"/>
        </w:rPr>
        <w:t>+20</w:t>
      </w:r>
      <w:r w:rsidR="00F625E9" w:rsidRPr="003F0AF3">
        <w:rPr>
          <w:rFonts w:ascii="Arial" w:hAnsi="Arial" w:cs="Arial"/>
          <w:lang w:val="nl-NL"/>
        </w:rPr>
        <w:t>0</w:t>
      </w:r>
      <w:r w:rsidRPr="003F0AF3">
        <w:rPr>
          <w:rFonts w:ascii="Arial" w:hAnsi="Arial" w:cs="Arial"/>
          <w:lang w:val="nl-NL"/>
        </w:rPr>
        <w:t xml:space="preserve"> = 26</w:t>
      </w:r>
      <w:r w:rsidR="00F625E9" w:rsidRPr="003F0AF3">
        <w:rPr>
          <w:rFonts w:ascii="Arial" w:hAnsi="Arial" w:cs="Arial"/>
          <w:lang w:val="nl-NL"/>
        </w:rPr>
        <w:t>0</w:t>
      </w:r>
      <w:r w:rsidRPr="003F0AF3">
        <w:rPr>
          <w:rFonts w:ascii="Arial" w:hAnsi="Arial" w:cs="Arial"/>
          <w:lang w:val="nl-NL"/>
        </w:rPr>
        <w:t xml:space="preserve">. </w:t>
      </w:r>
    </w:p>
    <w:p w14:paraId="22FBD784" w14:textId="6C90333E" w:rsidR="003C3691" w:rsidRPr="003F0AF3" w:rsidRDefault="00B941C2" w:rsidP="003C3691">
      <w:pPr>
        <w:pStyle w:val="ListParagraph"/>
        <w:numPr>
          <w:ilvl w:val="0"/>
          <w:numId w:val="2"/>
        </w:numPr>
        <w:tabs>
          <w:tab w:val="num" w:pos="720"/>
        </w:tabs>
        <w:rPr>
          <w:rFonts w:ascii="Arial" w:hAnsi="Arial" w:cs="Arial"/>
          <w:lang w:val="nl-NL"/>
        </w:rPr>
      </w:pPr>
      <w:r w:rsidRPr="003F0AF3">
        <w:rPr>
          <w:rFonts w:ascii="Arial" w:hAnsi="Arial" w:cs="Arial"/>
          <w:lang w:val="nl-NL"/>
        </w:rPr>
        <w:t xml:space="preserve">Als de berekende afstand kleiner is dan wat er al staat, vervang de afstand dan met de kleinere waarde. Dus Groningen via Amsterdam is </w:t>
      </w:r>
      <w:r w:rsidR="003C3691" w:rsidRPr="003F0AF3">
        <w:rPr>
          <w:rFonts w:ascii="Arial" w:hAnsi="Arial" w:cs="Arial"/>
          <w:lang w:val="nl-NL"/>
        </w:rPr>
        <w:t>26</w:t>
      </w:r>
      <w:r w:rsidR="00F625E9" w:rsidRPr="003F0AF3">
        <w:rPr>
          <w:rFonts w:ascii="Arial" w:hAnsi="Arial" w:cs="Arial"/>
          <w:lang w:val="nl-NL"/>
        </w:rPr>
        <w:t>0</w:t>
      </w:r>
      <w:r w:rsidRPr="003F0AF3">
        <w:rPr>
          <w:rFonts w:ascii="Arial" w:hAnsi="Arial" w:cs="Arial"/>
          <w:lang w:val="nl-NL"/>
        </w:rPr>
        <w:t>. 26</w:t>
      </w:r>
      <w:r w:rsidR="00F625E9" w:rsidRPr="003F0AF3">
        <w:rPr>
          <w:rFonts w:ascii="Arial" w:hAnsi="Arial" w:cs="Arial"/>
          <w:lang w:val="nl-NL"/>
        </w:rPr>
        <w:t>0</w:t>
      </w:r>
      <w:r w:rsidR="003C3691" w:rsidRPr="003F0AF3">
        <w:rPr>
          <w:rFonts w:ascii="Arial" w:hAnsi="Arial" w:cs="Arial"/>
          <w:lang w:val="nl-NL"/>
        </w:rPr>
        <w:t xml:space="preserve"> is kleiner dan de ∞</w:t>
      </w:r>
      <w:r w:rsidR="003C3691" w:rsidRPr="003F0AF3">
        <w:rPr>
          <w:rFonts w:ascii="Arial" w:hAnsi="Arial" w:cs="Arial"/>
          <w:b/>
          <w:lang w:val="nl-NL"/>
        </w:rPr>
        <w:t xml:space="preserve"> </w:t>
      </w:r>
      <w:r w:rsidR="003C3691" w:rsidRPr="003F0AF3">
        <w:rPr>
          <w:rFonts w:ascii="Arial" w:hAnsi="Arial" w:cs="Arial"/>
          <w:lang w:val="nl-NL"/>
        </w:rPr>
        <w:t>die er al stond, dus vervang je de ∞ voor 26</w:t>
      </w:r>
      <w:r w:rsidR="00F625E9" w:rsidRPr="003F0AF3">
        <w:rPr>
          <w:rFonts w:ascii="Arial" w:hAnsi="Arial" w:cs="Arial"/>
          <w:lang w:val="nl-NL"/>
        </w:rPr>
        <w:t>0</w:t>
      </w:r>
      <w:r w:rsidR="003C3691" w:rsidRPr="003F0AF3">
        <w:rPr>
          <w:rFonts w:ascii="Arial" w:hAnsi="Arial" w:cs="Arial"/>
          <w:lang w:val="nl-NL"/>
        </w:rPr>
        <w:t>. Om bij Utrecht te komen, via Amsterdam, kom je uit op 11</w:t>
      </w:r>
      <w:r w:rsidR="00F625E9" w:rsidRPr="003F0AF3">
        <w:rPr>
          <w:rFonts w:ascii="Arial" w:hAnsi="Arial" w:cs="Arial"/>
          <w:lang w:val="nl-NL"/>
        </w:rPr>
        <w:t>0</w:t>
      </w:r>
      <w:r w:rsidR="003C3691" w:rsidRPr="003F0AF3">
        <w:rPr>
          <w:rFonts w:ascii="Arial" w:hAnsi="Arial" w:cs="Arial"/>
          <w:lang w:val="nl-NL"/>
        </w:rPr>
        <w:t>. Dit is groter dan de 7</w:t>
      </w:r>
      <w:r w:rsidR="00F625E9" w:rsidRPr="003F0AF3">
        <w:rPr>
          <w:rFonts w:ascii="Arial" w:hAnsi="Arial" w:cs="Arial"/>
          <w:lang w:val="nl-NL"/>
        </w:rPr>
        <w:t>0</w:t>
      </w:r>
      <w:r w:rsidR="003C3691" w:rsidRPr="003F0AF3">
        <w:rPr>
          <w:rFonts w:ascii="Arial" w:hAnsi="Arial" w:cs="Arial"/>
          <w:lang w:val="nl-NL"/>
        </w:rPr>
        <w:t xml:space="preserve"> die er al staat, dus laat je de 7</w:t>
      </w:r>
      <w:r w:rsidR="00F625E9" w:rsidRPr="003F0AF3">
        <w:rPr>
          <w:rFonts w:ascii="Arial" w:hAnsi="Arial" w:cs="Arial"/>
          <w:lang w:val="nl-NL"/>
        </w:rPr>
        <w:t>0</w:t>
      </w:r>
      <w:r w:rsidR="003C3691" w:rsidRPr="003F0AF3">
        <w:rPr>
          <w:rFonts w:ascii="Arial" w:hAnsi="Arial" w:cs="Arial"/>
          <w:lang w:val="nl-NL"/>
        </w:rPr>
        <w:t xml:space="preserve"> staan.</w:t>
      </w:r>
    </w:p>
    <w:p w14:paraId="17BC7EF6" w14:textId="256DFFF0" w:rsidR="003C3691" w:rsidRPr="003F0AF3" w:rsidRDefault="003C3691" w:rsidP="00AA31F7">
      <w:pPr>
        <w:autoSpaceDE w:val="0"/>
        <w:autoSpaceDN w:val="0"/>
        <w:adjustRightInd w:val="0"/>
        <w:spacing w:after="0" w:line="240" w:lineRule="auto"/>
        <w:rPr>
          <w:rFonts w:ascii="Arial" w:hAnsi="Arial" w:cs="Arial"/>
          <w:lang w:val="nl-NL"/>
        </w:rPr>
      </w:pPr>
      <w:r w:rsidRPr="003F0AF3">
        <w:rPr>
          <w:rFonts w:ascii="Arial" w:hAnsi="Arial" w:cs="Arial"/>
          <w:b/>
          <w:lang w:val="nl-NL"/>
        </w:rPr>
        <w:t>Stap 4:</w:t>
      </w:r>
      <w:r w:rsidRPr="003F0AF3">
        <w:rPr>
          <w:rFonts w:ascii="Arial" w:hAnsi="Arial" w:cs="Arial"/>
          <w:lang w:val="nl-NL"/>
        </w:rPr>
        <w:t xml:space="preserve"> </w:t>
      </w:r>
      <w:r w:rsidR="00B941C2" w:rsidRPr="003F0AF3">
        <w:rPr>
          <w:rFonts w:ascii="Arial" w:hAnsi="Arial" w:cs="Arial"/>
          <w:lang w:val="nl-NL"/>
        </w:rPr>
        <w:t xml:space="preserve">Blijf zo doorgaan tot elk stad </w:t>
      </w:r>
      <w:r w:rsidR="004052A6" w:rsidRPr="003F0AF3">
        <w:rPr>
          <w:rFonts w:ascii="Arial" w:hAnsi="Arial" w:cs="Arial"/>
          <w:lang w:val="nl-NL"/>
        </w:rPr>
        <w:t>aan de beurt is geweest</w:t>
      </w:r>
      <w:r w:rsidR="00B941C2" w:rsidRPr="003F0AF3">
        <w:rPr>
          <w:rFonts w:ascii="Arial" w:hAnsi="Arial" w:cs="Arial"/>
          <w:lang w:val="nl-NL"/>
        </w:rPr>
        <w:t>. De waarde die het eindpunt krijgt is</w:t>
      </w:r>
      <w:r w:rsidR="00AA31F7">
        <w:rPr>
          <w:rFonts w:ascii="Arial" w:hAnsi="Arial" w:cs="Arial"/>
          <w:lang w:val="nl-NL"/>
        </w:rPr>
        <w:t xml:space="preserve"> </w:t>
      </w:r>
      <w:r w:rsidR="00B941C2" w:rsidRPr="003F0AF3">
        <w:rPr>
          <w:rFonts w:ascii="Arial" w:hAnsi="Arial" w:cs="Arial"/>
          <w:lang w:val="nl-NL"/>
        </w:rPr>
        <w:t>de kortste afstand waarin het te bereiken is vanuit de beginpunt.</w:t>
      </w:r>
    </w:p>
    <w:p w14:paraId="355F6887" w14:textId="1FDECC26" w:rsidR="00B941C2" w:rsidRDefault="00B941C2" w:rsidP="00B941C2">
      <w:pPr>
        <w:tabs>
          <w:tab w:val="num" w:pos="720"/>
        </w:tabs>
        <w:rPr>
          <w:rFonts w:ascii="Arial" w:hAnsi="Arial" w:cs="Arial"/>
          <w:lang w:val="nl-NL"/>
        </w:rPr>
      </w:pPr>
    </w:p>
    <w:p w14:paraId="414AA0C0" w14:textId="1DDB4235" w:rsidR="00B650FF" w:rsidRDefault="00B650FF" w:rsidP="00B941C2">
      <w:pPr>
        <w:tabs>
          <w:tab w:val="num" w:pos="720"/>
        </w:tabs>
        <w:rPr>
          <w:rFonts w:ascii="Arial" w:hAnsi="Arial" w:cs="Arial"/>
          <w:b/>
          <w:lang w:val="nl-NL"/>
        </w:rPr>
      </w:pPr>
      <w:r w:rsidRPr="00B650FF">
        <w:rPr>
          <w:rFonts w:ascii="Arial" w:hAnsi="Arial" w:cs="Arial"/>
          <w:b/>
          <w:lang w:val="nl-NL"/>
        </w:rPr>
        <w:t>Opgave 1</w:t>
      </w:r>
    </w:p>
    <w:p w14:paraId="2839CF9F" w14:textId="3244754E" w:rsidR="00BE04F4" w:rsidRDefault="00B650FF" w:rsidP="00BE04F4">
      <w:pPr>
        <w:tabs>
          <w:tab w:val="num" w:pos="720"/>
        </w:tabs>
        <w:rPr>
          <w:rFonts w:ascii="Arial" w:hAnsi="Arial" w:cs="Arial"/>
          <w:i/>
          <w:lang w:val="nl-NL"/>
        </w:rPr>
      </w:pPr>
      <w:r>
        <w:rPr>
          <w:rFonts w:ascii="Arial" w:hAnsi="Arial" w:cs="Arial"/>
          <w:lang w:val="nl-NL"/>
        </w:rPr>
        <w:t>Op de</w:t>
      </w:r>
      <w:r w:rsidRPr="003F0AF3">
        <w:rPr>
          <w:rFonts w:ascii="Arial" w:hAnsi="Arial" w:cs="Arial"/>
          <w:lang w:val="nl-NL"/>
        </w:rPr>
        <w:t xml:space="preserve"> spoorkaart </w:t>
      </w:r>
      <w:r>
        <w:rPr>
          <w:rFonts w:ascii="Arial" w:hAnsi="Arial" w:cs="Arial"/>
          <w:lang w:val="nl-NL"/>
        </w:rPr>
        <w:t xml:space="preserve">staan de </w:t>
      </w:r>
      <w:r w:rsidRPr="003F0AF3">
        <w:rPr>
          <w:rFonts w:ascii="Arial" w:hAnsi="Arial" w:cs="Arial"/>
          <w:lang w:val="nl-NL"/>
        </w:rPr>
        <w:t xml:space="preserve">afstanden (in kilometers) tussen </w:t>
      </w:r>
      <w:r>
        <w:rPr>
          <w:rFonts w:ascii="Arial" w:hAnsi="Arial" w:cs="Arial"/>
          <w:lang w:val="nl-NL"/>
        </w:rPr>
        <w:t xml:space="preserve">ieder twee steden aangegeven. </w:t>
      </w:r>
      <w:r w:rsidRPr="003F0AF3">
        <w:rPr>
          <w:rFonts w:ascii="Arial" w:hAnsi="Arial" w:cs="Arial"/>
          <w:lang w:val="nl-NL"/>
        </w:rPr>
        <w:t>Pas Dijkstra</w:t>
      </w:r>
      <w:r>
        <w:rPr>
          <w:rFonts w:ascii="Arial" w:hAnsi="Arial" w:cs="Arial"/>
          <w:lang w:val="nl-NL"/>
        </w:rPr>
        <w:t>’</w:t>
      </w:r>
      <w:r w:rsidRPr="003F0AF3">
        <w:rPr>
          <w:rFonts w:ascii="Arial" w:hAnsi="Arial" w:cs="Arial"/>
          <w:lang w:val="nl-NL"/>
        </w:rPr>
        <w:t xml:space="preserve">s </w:t>
      </w:r>
      <w:r>
        <w:rPr>
          <w:rFonts w:ascii="Arial" w:hAnsi="Arial" w:cs="Arial"/>
          <w:lang w:val="nl-NL"/>
        </w:rPr>
        <w:t xml:space="preserve">kortste-pad </w:t>
      </w:r>
      <w:r w:rsidRPr="003F0AF3">
        <w:rPr>
          <w:rFonts w:ascii="Arial" w:hAnsi="Arial" w:cs="Arial"/>
          <w:lang w:val="nl-NL"/>
        </w:rPr>
        <w:t>algoritme</w:t>
      </w:r>
      <w:r>
        <w:rPr>
          <w:rFonts w:ascii="Arial" w:hAnsi="Arial" w:cs="Arial"/>
          <w:lang w:val="nl-NL"/>
        </w:rPr>
        <w:t xml:space="preserve">, zoals </w:t>
      </w:r>
      <w:r w:rsidRPr="00B650FF">
        <w:rPr>
          <w:rFonts w:ascii="Arial" w:hAnsi="Arial" w:cs="Arial"/>
          <w:lang w:val="nl-NL"/>
        </w:rPr>
        <w:t>h</w:t>
      </w:r>
      <w:r w:rsidR="001A57F3" w:rsidRPr="00B650FF">
        <w:rPr>
          <w:rFonts w:ascii="Arial" w:hAnsi="Arial" w:cs="Arial"/>
          <w:lang w:val="nl-NL"/>
        </w:rPr>
        <w:t>ierboven is beschreven om de</w:t>
      </w:r>
      <w:r w:rsidRPr="00B650FF">
        <w:rPr>
          <w:rFonts w:ascii="Arial" w:hAnsi="Arial" w:cs="Arial"/>
          <w:lang w:val="nl-NL"/>
        </w:rPr>
        <w:t xml:space="preserve"> kortste route</w:t>
      </w:r>
      <w:r w:rsidR="00BE04F4" w:rsidRPr="00B650FF">
        <w:rPr>
          <w:rFonts w:ascii="Arial" w:hAnsi="Arial" w:cs="Arial"/>
          <w:lang w:val="nl-NL"/>
        </w:rPr>
        <w:t xml:space="preserve"> va</w:t>
      </w:r>
      <w:commentRangeStart w:id="14"/>
      <w:r w:rsidR="00BE04F4" w:rsidRPr="00B650FF">
        <w:rPr>
          <w:rFonts w:ascii="Arial" w:hAnsi="Arial" w:cs="Arial"/>
          <w:lang w:val="nl-NL"/>
        </w:rPr>
        <w:t xml:space="preserve">n </w:t>
      </w:r>
      <w:r w:rsidR="00BE04F4" w:rsidRPr="00B650FF">
        <w:rPr>
          <w:rFonts w:ascii="Arial" w:hAnsi="Arial" w:cs="Arial"/>
          <w:b/>
          <w:lang w:val="nl-NL"/>
        </w:rPr>
        <w:t>Den Haag</w:t>
      </w:r>
      <w:r w:rsidR="00BE04F4" w:rsidRPr="00B650FF">
        <w:rPr>
          <w:rFonts w:ascii="Arial" w:hAnsi="Arial" w:cs="Arial"/>
          <w:lang w:val="nl-NL"/>
        </w:rPr>
        <w:t xml:space="preserve"> naar </w:t>
      </w:r>
      <w:r w:rsidR="00BE04F4" w:rsidRPr="00B650FF">
        <w:rPr>
          <w:rFonts w:ascii="Arial" w:hAnsi="Arial" w:cs="Arial"/>
          <w:b/>
          <w:lang w:val="nl-NL"/>
        </w:rPr>
        <w:t>Nijmegen</w:t>
      </w:r>
      <w:r w:rsidR="001A57F3" w:rsidRPr="00B650FF">
        <w:rPr>
          <w:rFonts w:ascii="Arial" w:hAnsi="Arial" w:cs="Arial"/>
          <w:lang w:val="nl-NL"/>
        </w:rPr>
        <w:t xml:space="preserve"> </w:t>
      </w:r>
      <w:commentRangeEnd w:id="14"/>
      <w:r w:rsidR="00B22C65">
        <w:rPr>
          <w:rStyle w:val="CommentReference"/>
        </w:rPr>
        <w:commentReference w:id="14"/>
      </w:r>
      <w:r w:rsidR="001A57F3" w:rsidRPr="00B650FF">
        <w:rPr>
          <w:rFonts w:ascii="Arial" w:hAnsi="Arial" w:cs="Arial"/>
          <w:lang w:val="nl-NL"/>
        </w:rPr>
        <w:t>te vinden.</w:t>
      </w:r>
    </w:p>
    <w:p w14:paraId="660CE637" w14:textId="77777777" w:rsidR="00B650FF" w:rsidRPr="003F0AF3" w:rsidRDefault="00B650FF" w:rsidP="00B650FF">
      <w:pPr>
        <w:tabs>
          <w:tab w:val="num" w:pos="720"/>
        </w:tabs>
        <w:rPr>
          <w:rFonts w:ascii="Arial" w:hAnsi="Arial" w:cs="Arial"/>
          <w:lang w:val="nl-NL"/>
        </w:rPr>
      </w:pPr>
      <w:r w:rsidRPr="003F0AF3">
        <w:rPr>
          <w:rFonts w:ascii="Arial" w:hAnsi="Arial" w:cs="Arial"/>
          <w:i/>
          <w:lang w:val="nl-NL"/>
        </w:rPr>
        <w:t xml:space="preserve">Geef aan wat de kortste route is van Den Haag naar </w:t>
      </w:r>
      <w:commentRangeStart w:id="15"/>
      <w:r w:rsidRPr="003F0AF3">
        <w:rPr>
          <w:rFonts w:ascii="Arial" w:hAnsi="Arial" w:cs="Arial"/>
          <w:i/>
          <w:lang w:val="nl-NL"/>
        </w:rPr>
        <w:t>Nijmegen</w:t>
      </w:r>
      <w:commentRangeEnd w:id="15"/>
      <w:r w:rsidR="00B22C65">
        <w:rPr>
          <w:rStyle w:val="CommentReference"/>
        </w:rPr>
        <w:commentReference w:id="15"/>
      </w:r>
      <w:r w:rsidRPr="003F0AF3">
        <w:rPr>
          <w:rFonts w:ascii="Arial" w:hAnsi="Arial" w:cs="Arial"/>
          <w:lang w:val="nl-NL"/>
        </w:rPr>
        <w:t>.</w:t>
      </w:r>
    </w:p>
    <w:p w14:paraId="4CDED2AA" w14:textId="46F60BDC" w:rsidR="00BE04F4" w:rsidRPr="003F0AF3" w:rsidRDefault="00AA31F7" w:rsidP="00BE04F4">
      <w:pPr>
        <w:tabs>
          <w:tab w:val="num" w:pos="720"/>
        </w:tabs>
        <w:rPr>
          <w:rFonts w:ascii="Arial" w:hAnsi="Arial" w:cs="Arial"/>
          <w:lang w:val="nl-NL"/>
        </w:rPr>
      </w:pPr>
      <w:r w:rsidRPr="003F0AF3">
        <w:rPr>
          <w:rFonts w:ascii="Arial" w:hAnsi="Arial" w:cs="Arial"/>
          <w:noProof/>
          <w:lang w:val="nl-NL" w:eastAsia="nl-NL"/>
        </w:rPr>
        <mc:AlternateContent>
          <mc:Choice Requires="wps">
            <w:drawing>
              <wp:anchor distT="0" distB="0" distL="114300" distR="114300" simplePos="0" relativeHeight="251662848" behindDoc="0" locked="0" layoutInCell="1" allowOverlap="1" wp14:anchorId="1C321F0F" wp14:editId="39B41E45">
                <wp:simplePos x="0" y="0"/>
                <wp:positionH relativeFrom="margin">
                  <wp:posOffset>0</wp:posOffset>
                </wp:positionH>
                <wp:positionV relativeFrom="paragraph">
                  <wp:posOffset>1049020</wp:posOffset>
                </wp:positionV>
                <wp:extent cx="5824220" cy="1828800"/>
                <wp:effectExtent l="0" t="0" r="24130" b="21590"/>
                <wp:wrapTopAndBottom/>
                <wp:docPr id="2" name="Text Box 2"/>
                <wp:cNvGraphicFramePr/>
                <a:graphic xmlns:a="http://schemas.openxmlformats.org/drawingml/2006/main">
                  <a:graphicData uri="http://schemas.microsoft.com/office/word/2010/wordprocessingShape">
                    <wps:wsp>
                      <wps:cNvSpPr txBox="1"/>
                      <wps:spPr>
                        <a:xfrm>
                          <a:off x="0" y="0"/>
                          <a:ext cx="5824220" cy="1828800"/>
                        </a:xfrm>
                        <a:prstGeom prst="rect">
                          <a:avLst/>
                        </a:prstGeom>
                        <a:noFill/>
                        <a:ln w="6350">
                          <a:solidFill>
                            <a:prstClr val="black"/>
                          </a:solidFill>
                        </a:ln>
                      </wps:spPr>
                      <wps:txbx>
                        <w:txbxContent>
                          <w:p w14:paraId="75C74016" w14:textId="00F94FEC" w:rsidR="00E001AA" w:rsidRDefault="00E001AA" w:rsidP="00E001AA">
                            <w:pPr>
                              <w:rPr>
                                <w:rFonts w:ascii="Arial" w:eastAsia="Times New Roman" w:hAnsi="Arial" w:cs="Arial"/>
                                <w:b/>
                                <w:color w:val="141412"/>
                                <w:sz w:val="24"/>
                                <w:szCs w:val="24"/>
                                <w:lang w:val="nl-NL"/>
                              </w:rPr>
                            </w:pPr>
                            <w:r>
                              <w:rPr>
                                <w:rFonts w:ascii="Arial" w:eastAsia="Times New Roman" w:hAnsi="Arial" w:cs="Arial"/>
                                <w:b/>
                                <w:color w:val="141412"/>
                                <w:sz w:val="24"/>
                                <w:szCs w:val="24"/>
                                <w:lang w:val="nl-NL"/>
                              </w:rPr>
                              <w:t>Paden en Graven</w:t>
                            </w:r>
                          </w:p>
                          <w:p w14:paraId="0202EEF4" w14:textId="2BA2B18F" w:rsid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figuur zoals je bij het bovenstaande</w:t>
                            </w:r>
                            <w:r w:rsidR="003F0AF3">
                              <w:rPr>
                                <w:rFonts w:ascii="Arial" w:hAnsi="Arial" w:cs="Arial"/>
                                <w:color w:val="000000" w:themeColor="text1"/>
                                <w:sz w:val="22"/>
                                <w:szCs w:val="22"/>
                                <w:lang w:val="nl-NL"/>
                              </w:rPr>
                              <w:t xml:space="preserve"> kaart ziet </w:t>
                            </w:r>
                            <w:r>
                              <w:rPr>
                                <w:rFonts w:ascii="Arial" w:hAnsi="Arial" w:cs="Arial"/>
                                <w:color w:val="000000" w:themeColor="text1"/>
                                <w:sz w:val="22"/>
                                <w:szCs w:val="22"/>
                                <w:lang w:val="nl-NL"/>
                              </w:rPr>
                              <w:t>heet ee</w:t>
                            </w:r>
                            <w:r w:rsidRPr="00E001AA">
                              <w:rPr>
                                <w:rFonts w:ascii="Arial" w:hAnsi="Arial" w:cs="Arial"/>
                                <w:color w:val="000000" w:themeColor="text1"/>
                                <w:sz w:val="22"/>
                                <w:szCs w:val="22"/>
                                <w:lang w:val="nl-NL"/>
                              </w:rPr>
                              <w:t xml:space="preserve">n </w:t>
                            </w:r>
                            <w:r w:rsidRPr="003F0AF3">
                              <w:rPr>
                                <w:rFonts w:ascii="Arial" w:hAnsi="Arial" w:cs="Arial"/>
                                <w:b/>
                                <w:color w:val="000000" w:themeColor="text1"/>
                                <w:sz w:val="22"/>
                                <w:szCs w:val="22"/>
                                <w:lang w:val="nl-NL"/>
                              </w:rPr>
                              <w:t>graaf</w:t>
                            </w:r>
                            <w:r w:rsidRPr="00E001AA">
                              <w:rPr>
                                <w:rFonts w:ascii="Arial" w:hAnsi="Arial" w:cs="Arial"/>
                                <w:color w:val="000000" w:themeColor="text1"/>
                                <w:sz w:val="22"/>
                                <w:szCs w:val="22"/>
                                <w:lang w:val="nl-NL"/>
                              </w:rPr>
                              <w:t>. Een graaf bestaat uit punten waarvan sommige verbonden zijn</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door lijnen. De punten in een graaf noemen we knopen en de verbindingslijnen heten kanten.</w:t>
                            </w:r>
                          </w:p>
                          <w:p w14:paraId="7D7675D0" w14:textId="48B4364B" w:rsidR="00E001AA" w:rsidRP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Wat is een pad eigenlijk?</w:t>
                            </w:r>
                            <w:r w:rsidRPr="003F0AF3">
                              <w:rPr>
                                <w:lang w:val="nl-NL"/>
                              </w:rPr>
                              <w:t xml:space="preserve"> </w:t>
                            </w:r>
                            <w:r w:rsidRPr="00E001AA">
                              <w:rPr>
                                <w:rFonts w:ascii="Arial" w:hAnsi="Arial" w:cs="Arial"/>
                                <w:color w:val="000000" w:themeColor="text1"/>
                                <w:sz w:val="22"/>
                                <w:szCs w:val="22"/>
                                <w:lang w:val="nl-NL"/>
                              </w:rPr>
                              <w:t xml:space="preserve">Een </w:t>
                            </w:r>
                            <w:r w:rsidRPr="003F0AF3">
                              <w:rPr>
                                <w:rFonts w:ascii="Arial" w:hAnsi="Arial" w:cs="Arial"/>
                                <w:b/>
                                <w:color w:val="000000" w:themeColor="text1"/>
                                <w:sz w:val="22"/>
                                <w:szCs w:val="22"/>
                                <w:lang w:val="nl-NL"/>
                              </w:rPr>
                              <w:t>pad</w:t>
                            </w:r>
                            <w:r w:rsidRPr="00E001AA">
                              <w:rPr>
                                <w:rFonts w:ascii="Arial" w:hAnsi="Arial" w:cs="Arial"/>
                                <w:color w:val="000000" w:themeColor="text1"/>
                                <w:sz w:val="22"/>
                                <w:szCs w:val="22"/>
                                <w:lang w:val="nl-NL"/>
                              </w:rPr>
                              <w:t xml:space="preserve"> tussen twee knopen is een aaneenschakeling</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 kanten beginnend bij de ene</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knoop en eindigend in de andere. Hierbij</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 xml:space="preserve">mogen begin- </w:t>
                            </w:r>
                            <w:r>
                              <w:rPr>
                                <w:rFonts w:ascii="Arial" w:hAnsi="Arial" w:cs="Arial"/>
                                <w:color w:val="000000" w:themeColor="text1"/>
                                <w:sz w:val="22"/>
                                <w:szCs w:val="22"/>
                                <w:lang w:val="nl-NL"/>
                              </w:rPr>
                              <w:t>en eindpunt hetzelfde zijn, maar dat hoeft zeker niet.</w:t>
                            </w:r>
                          </w:p>
                          <w:p w14:paraId="48F6DB75" w14:textId="0FF29787" w:rsidR="00E001AA" w:rsidRDefault="00E001AA" w:rsidP="003F0AF3">
                            <w:pPr>
                              <w:pStyle w:val="p1"/>
                              <w:shd w:val="clear" w:color="auto" w:fill="FFFFFF"/>
                              <w:spacing w:after="360"/>
                              <w:rPr>
                                <w:rFonts w:ascii="Arial" w:hAnsi="Arial" w:cs="Arial"/>
                                <w:color w:val="000000" w:themeColor="text1"/>
                                <w:sz w:val="22"/>
                                <w:szCs w:val="22"/>
                                <w:lang w:val="nl-NL"/>
                              </w:rPr>
                            </w:pPr>
                            <w:r w:rsidRPr="00E001AA">
                              <w:rPr>
                                <w:rFonts w:ascii="Arial" w:hAnsi="Arial" w:cs="Arial"/>
                                <w:color w:val="000000" w:themeColor="text1"/>
                                <w:sz w:val="22"/>
                                <w:szCs w:val="22"/>
                                <w:lang w:val="nl-NL"/>
                              </w:rPr>
                              <w:t>We noemen een graaf samenhangend als er</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vanuit elke kn</w:t>
                            </w:r>
                            <w:r>
                              <w:rPr>
                                <w:rFonts w:ascii="Arial" w:hAnsi="Arial" w:cs="Arial"/>
                                <w:color w:val="000000" w:themeColor="text1"/>
                                <w:sz w:val="22"/>
                                <w:szCs w:val="22"/>
                                <w:lang w:val="nl-NL"/>
                              </w:rPr>
                              <w:t xml:space="preserve">oop in de graaf een pad bestaat naar elke andere knoop. Een samenhangede graaf heeft dus geen onbereikbare kopen.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321F0F" id="Text Box 2" o:spid="_x0000_s1027" type="#_x0000_t202" style="position:absolute;margin-left:0;margin-top:82.6pt;width:458.6pt;height:2in;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" filled="f" strokeweight=".5pt">
                <v:textbox style="mso-fit-shape-to-text:t">
                  <w:txbxContent>
                    <w:p w14:paraId="75C74016" w14:textId="00F94FEC" w:rsidR="00E001AA" w:rsidRDefault="00E001AA" w:rsidP="00E001AA">
                      <w:pPr>
                        <w:rPr>
                          <w:rFonts w:ascii="Arial" w:eastAsia="Times New Roman" w:hAnsi="Arial" w:cs="Arial"/>
                          <w:b/>
                          <w:color w:val="141412"/>
                          <w:sz w:val="24"/>
                          <w:szCs w:val="24"/>
                          <w:lang w:val="nl-NL"/>
                        </w:rPr>
                      </w:pPr>
                      <w:r>
                        <w:rPr>
                          <w:rFonts w:ascii="Arial" w:eastAsia="Times New Roman" w:hAnsi="Arial" w:cs="Arial"/>
                          <w:b/>
                          <w:color w:val="141412"/>
                          <w:sz w:val="24"/>
                          <w:szCs w:val="24"/>
                          <w:lang w:val="nl-NL"/>
                        </w:rPr>
                        <w:t>Paden en Graven</w:t>
                      </w:r>
                    </w:p>
                    <w:p w14:paraId="0202EEF4" w14:textId="2BA2B18F" w:rsid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figuur zoals je bij het bovenstaande</w:t>
                      </w:r>
                      <w:r w:rsidR="003F0AF3">
                        <w:rPr>
                          <w:rFonts w:ascii="Arial" w:hAnsi="Arial" w:cs="Arial"/>
                          <w:color w:val="000000" w:themeColor="text1"/>
                          <w:sz w:val="22"/>
                          <w:szCs w:val="22"/>
                          <w:lang w:val="nl-NL"/>
                        </w:rPr>
                        <w:t xml:space="preserve"> kaart ziet </w:t>
                      </w:r>
                      <w:r>
                        <w:rPr>
                          <w:rFonts w:ascii="Arial" w:hAnsi="Arial" w:cs="Arial"/>
                          <w:color w:val="000000" w:themeColor="text1"/>
                          <w:sz w:val="22"/>
                          <w:szCs w:val="22"/>
                          <w:lang w:val="nl-NL"/>
                        </w:rPr>
                        <w:t>heet ee</w:t>
                      </w:r>
                      <w:r w:rsidRPr="00E001AA">
                        <w:rPr>
                          <w:rFonts w:ascii="Arial" w:hAnsi="Arial" w:cs="Arial"/>
                          <w:color w:val="000000" w:themeColor="text1"/>
                          <w:sz w:val="22"/>
                          <w:szCs w:val="22"/>
                          <w:lang w:val="nl-NL"/>
                        </w:rPr>
                        <w:t xml:space="preserve">n </w:t>
                      </w:r>
                      <w:r w:rsidRPr="003F0AF3">
                        <w:rPr>
                          <w:rFonts w:ascii="Arial" w:hAnsi="Arial" w:cs="Arial"/>
                          <w:b/>
                          <w:color w:val="000000" w:themeColor="text1"/>
                          <w:sz w:val="22"/>
                          <w:szCs w:val="22"/>
                          <w:lang w:val="nl-NL"/>
                        </w:rPr>
                        <w:t>graaf</w:t>
                      </w:r>
                      <w:r w:rsidRPr="00E001AA">
                        <w:rPr>
                          <w:rFonts w:ascii="Arial" w:hAnsi="Arial" w:cs="Arial"/>
                          <w:color w:val="000000" w:themeColor="text1"/>
                          <w:sz w:val="22"/>
                          <w:szCs w:val="22"/>
                          <w:lang w:val="nl-NL"/>
                        </w:rPr>
                        <w:t>. Een graaf bestaat uit punten waarvan sommige verbonden zijn</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door lijnen. De punten in een graaf noemen we knopen en de verbindingslijnen heten kanten.</w:t>
                      </w:r>
                    </w:p>
                    <w:p w14:paraId="7D7675D0" w14:textId="48B4364B" w:rsidR="00E001AA" w:rsidRPr="00E001AA" w:rsidRDefault="00E001AA" w:rsidP="00E001AA">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Wat is een pad eigenlijk?</w:t>
                      </w:r>
                      <w:r w:rsidRPr="003F0AF3">
                        <w:rPr>
                          <w:lang w:val="nl-NL"/>
                        </w:rPr>
                        <w:t xml:space="preserve"> </w:t>
                      </w:r>
                      <w:r w:rsidRPr="00E001AA">
                        <w:rPr>
                          <w:rFonts w:ascii="Arial" w:hAnsi="Arial" w:cs="Arial"/>
                          <w:color w:val="000000" w:themeColor="text1"/>
                          <w:sz w:val="22"/>
                          <w:szCs w:val="22"/>
                          <w:lang w:val="nl-NL"/>
                        </w:rPr>
                        <w:t xml:space="preserve">Een </w:t>
                      </w:r>
                      <w:r w:rsidRPr="003F0AF3">
                        <w:rPr>
                          <w:rFonts w:ascii="Arial" w:hAnsi="Arial" w:cs="Arial"/>
                          <w:b/>
                          <w:color w:val="000000" w:themeColor="text1"/>
                          <w:sz w:val="22"/>
                          <w:szCs w:val="22"/>
                          <w:lang w:val="nl-NL"/>
                        </w:rPr>
                        <w:t>pad</w:t>
                      </w:r>
                      <w:r w:rsidRPr="00E001AA">
                        <w:rPr>
                          <w:rFonts w:ascii="Arial" w:hAnsi="Arial" w:cs="Arial"/>
                          <w:color w:val="000000" w:themeColor="text1"/>
                          <w:sz w:val="22"/>
                          <w:szCs w:val="22"/>
                          <w:lang w:val="nl-NL"/>
                        </w:rPr>
                        <w:t xml:space="preserve"> tussen twee knopen is een aaneenschakeling</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 kanten beginnend bij de ene</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knoop en eindigend in de andere. Hierbij</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 xml:space="preserve">mogen begin- </w:t>
                      </w:r>
                      <w:r>
                        <w:rPr>
                          <w:rFonts w:ascii="Arial" w:hAnsi="Arial" w:cs="Arial"/>
                          <w:color w:val="000000" w:themeColor="text1"/>
                          <w:sz w:val="22"/>
                          <w:szCs w:val="22"/>
                          <w:lang w:val="nl-NL"/>
                        </w:rPr>
                        <w:t>en eindpunt hetzelfde zijn, maar dat hoeft zeker niet.</w:t>
                      </w:r>
                    </w:p>
                    <w:p w14:paraId="48F6DB75" w14:textId="0FF29787" w:rsidR="00E001AA" w:rsidRDefault="00E001AA" w:rsidP="003F0AF3">
                      <w:pPr>
                        <w:pStyle w:val="p1"/>
                        <w:shd w:val="clear" w:color="auto" w:fill="FFFFFF"/>
                        <w:spacing w:after="360"/>
                        <w:rPr>
                          <w:rFonts w:ascii="Arial" w:hAnsi="Arial" w:cs="Arial"/>
                          <w:color w:val="000000" w:themeColor="text1"/>
                          <w:sz w:val="22"/>
                          <w:szCs w:val="22"/>
                          <w:lang w:val="nl-NL"/>
                        </w:rPr>
                      </w:pPr>
                      <w:r w:rsidRPr="00E001AA">
                        <w:rPr>
                          <w:rFonts w:ascii="Arial" w:hAnsi="Arial" w:cs="Arial"/>
                          <w:color w:val="000000" w:themeColor="text1"/>
                          <w:sz w:val="22"/>
                          <w:szCs w:val="22"/>
                          <w:lang w:val="nl-NL"/>
                        </w:rPr>
                        <w:t>We noemen een graaf samenhangend als er</w:t>
                      </w:r>
                      <w:r>
                        <w:rPr>
                          <w:rFonts w:ascii="Arial" w:hAnsi="Arial" w:cs="Arial"/>
                          <w:color w:val="000000" w:themeColor="text1"/>
                          <w:sz w:val="22"/>
                          <w:szCs w:val="22"/>
                          <w:lang w:val="nl-NL"/>
                        </w:rPr>
                        <w:t xml:space="preserve"> </w:t>
                      </w:r>
                      <w:r w:rsidRPr="00E001AA">
                        <w:rPr>
                          <w:rFonts w:ascii="Arial" w:hAnsi="Arial" w:cs="Arial"/>
                          <w:color w:val="000000" w:themeColor="text1"/>
                          <w:sz w:val="22"/>
                          <w:szCs w:val="22"/>
                          <w:lang w:val="nl-NL"/>
                        </w:rPr>
                        <w:t>vanuit elke kn</w:t>
                      </w:r>
                      <w:r>
                        <w:rPr>
                          <w:rFonts w:ascii="Arial" w:hAnsi="Arial" w:cs="Arial"/>
                          <w:color w:val="000000" w:themeColor="text1"/>
                          <w:sz w:val="22"/>
                          <w:szCs w:val="22"/>
                          <w:lang w:val="nl-NL"/>
                        </w:rPr>
                        <w:t xml:space="preserve">oop in de graaf een pad bestaat naar elke andere knoop. Een samenhangede graaf heeft dus geen onbereikbare kopen. </w:t>
                      </w:r>
                    </w:p>
                  </w:txbxContent>
                </v:textbox>
                <w10:wrap type="topAndBottom" anchorx="margin"/>
              </v:shape>
            </w:pict>
          </mc:Fallback>
        </mc:AlternateContent>
      </w:r>
      <w:r w:rsidR="00BE04F4" w:rsidRPr="003F0AF3">
        <w:rPr>
          <w:rFonts w:ascii="Arial" w:hAnsi="Arial" w:cs="Arial"/>
          <w:noProof/>
          <w:lang w:val="nl-NL" w:eastAsia="nl-NL"/>
        </w:rPr>
        <mc:AlternateContent>
          <mc:Choice Requires="wps">
            <w:drawing>
              <wp:anchor distT="0" distB="0" distL="114300" distR="114300" simplePos="0" relativeHeight="251654656" behindDoc="0" locked="0" layoutInCell="1" allowOverlap="1" wp14:anchorId="0572F083" wp14:editId="0B6B1096">
                <wp:simplePos x="0" y="0"/>
                <wp:positionH relativeFrom="column">
                  <wp:posOffset>0</wp:posOffset>
                </wp:positionH>
                <wp:positionV relativeFrom="paragraph">
                  <wp:posOffset>3175</wp:posOffset>
                </wp:positionV>
                <wp:extent cx="5810250" cy="828675"/>
                <wp:effectExtent l="0" t="0" r="19050" b="28575"/>
                <wp:wrapTopAndBottom/>
                <wp:docPr id="33" name="Text Box 33"/>
                <wp:cNvGraphicFramePr/>
                <a:graphic xmlns:a="http://schemas.openxmlformats.org/drawingml/2006/main">
                  <a:graphicData uri="http://schemas.microsoft.com/office/word/2010/wordprocessingShape">
                    <wps:wsp>
                      <wps:cNvSpPr txBox="1"/>
                      <wps:spPr>
                        <a:xfrm>
                          <a:off x="0" y="0"/>
                          <a:ext cx="5810250" cy="828675"/>
                        </a:xfrm>
                        <a:prstGeom prst="rect">
                          <a:avLst/>
                        </a:prstGeom>
                        <a:solidFill>
                          <a:schemeClr val="lt1"/>
                        </a:solidFill>
                        <a:ln w="6350">
                          <a:solidFill>
                            <a:prstClr val="black"/>
                          </a:solidFill>
                        </a:ln>
                      </wps:spPr>
                      <wps:txbx>
                        <w:txbxContent>
                          <w:p w14:paraId="4A6348CE"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5DECE013" w14:textId="4920D391" w:rsidR="00BE04F4" w:rsidRPr="00C3318A" w:rsidRDefault="00BE04F4" w:rsidP="00BE04F4">
                            <w:pPr>
                              <w:rPr>
                                <w:i/>
                                <w:color w:val="4472C4" w:themeColor="accent1"/>
                                <w:lang w:val="nl-NL"/>
                              </w:rPr>
                            </w:pPr>
                            <w:r>
                              <w:rPr>
                                <w:i/>
                                <w:color w:val="4472C4" w:themeColor="accent1"/>
                                <w:lang w:val="nl-NL"/>
                              </w:rPr>
                              <w:t>17</w:t>
                            </w:r>
                            <w:r w:rsidR="00F625E9">
                              <w:rPr>
                                <w:i/>
                                <w:color w:val="4472C4" w:themeColor="accent1"/>
                                <w:lang w:val="nl-NL"/>
                              </w:rPr>
                              <w:t>0</w:t>
                            </w:r>
                            <w:r w:rsidR="006D284B">
                              <w:rPr>
                                <w:i/>
                                <w:color w:val="4472C4" w:themeColor="accent1"/>
                                <w:lang w:val="nl-NL"/>
                              </w:rPr>
                              <w:t>km</w:t>
                            </w:r>
                            <w:r>
                              <w:rPr>
                                <w:i/>
                                <w:color w:val="4472C4" w:themeColor="accent1"/>
                                <w:lang w:val="nl-NL"/>
                              </w:rPr>
                              <w:t xml:space="preserve">. </w:t>
                            </w:r>
                            <w:r w:rsidR="00B439EF">
                              <w:rPr>
                                <w:i/>
                                <w:color w:val="4472C4" w:themeColor="accent1"/>
                                <w:lang w:val="nl-NL"/>
                              </w:rPr>
                              <w:t>Volg dan traject Den Haag -&gt; Amsterdam -&gt; Amersfoort -&gt; Nijmegen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72F083" id="Text Box 33" o:spid="_x0000_s1028" type="#_x0000_t202" style="position:absolute;margin-left:0;margin-top:.25pt;width:457.5pt;height:65.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" fillcolor="white [3201]" strokeweight=".5pt">
                <v:textbox>
                  <w:txbxContent>
                    <w:p w14:paraId="4A6348CE"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5DECE013" w14:textId="4920D391" w:rsidR="00BE04F4" w:rsidRPr="00C3318A" w:rsidRDefault="00BE04F4" w:rsidP="00BE04F4">
                      <w:pPr>
                        <w:rPr>
                          <w:i/>
                          <w:color w:val="4472C4" w:themeColor="accent1"/>
                          <w:lang w:val="nl-NL"/>
                        </w:rPr>
                      </w:pPr>
                      <w:r>
                        <w:rPr>
                          <w:i/>
                          <w:color w:val="4472C4" w:themeColor="accent1"/>
                          <w:lang w:val="nl-NL"/>
                        </w:rPr>
                        <w:t>17</w:t>
                      </w:r>
                      <w:r w:rsidR="00F625E9">
                        <w:rPr>
                          <w:i/>
                          <w:color w:val="4472C4" w:themeColor="accent1"/>
                          <w:lang w:val="nl-NL"/>
                        </w:rPr>
                        <w:t>0</w:t>
                      </w:r>
                      <w:r w:rsidR="006D284B">
                        <w:rPr>
                          <w:i/>
                          <w:color w:val="4472C4" w:themeColor="accent1"/>
                          <w:lang w:val="nl-NL"/>
                        </w:rPr>
                        <w:t>km</w:t>
                      </w:r>
                      <w:r>
                        <w:rPr>
                          <w:i/>
                          <w:color w:val="4472C4" w:themeColor="accent1"/>
                          <w:lang w:val="nl-NL"/>
                        </w:rPr>
                        <w:t xml:space="preserve">. </w:t>
                      </w:r>
                      <w:r w:rsidR="00B439EF">
                        <w:rPr>
                          <w:i/>
                          <w:color w:val="4472C4" w:themeColor="accent1"/>
                          <w:lang w:val="nl-NL"/>
                        </w:rPr>
                        <w:t>Volg dan traject Den Haag -&gt; Amsterdam -&gt; Amersfoort -&gt; Nijmegen</w:t>
                      </w:r>
                    </w:p>
                  </w:txbxContent>
                </v:textbox>
                <w10:wrap type="topAndBottom"/>
              </v:shape>
            </w:pict>
          </mc:Fallback>
        </mc:AlternateContent>
      </w:r>
    </w:p>
    <w:p w14:paraId="1B449DAD" w14:textId="34CA5BAD" w:rsidR="00BE04F4" w:rsidRPr="003F0AF3" w:rsidRDefault="00BE04F4" w:rsidP="00BE04F4">
      <w:pPr>
        <w:tabs>
          <w:tab w:val="num" w:pos="720"/>
        </w:tabs>
        <w:rPr>
          <w:rFonts w:ascii="Arial" w:hAnsi="Arial" w:cs="Arial"/>
          <w:lang w:val="nl-NL"/>
        </w:rPr>
      </w:pPr>
    </w:p>
    <w:p w14:paraId="62B8DF71" w14:textId="7084215F" w:rsidR="008548AE" w:rsidRPr="003F0AF3" w:rsidRDefault="008425D1" w:rsidP="00B941C2">
      <w:pPr>
        <w:tabs>
          <w:tab w:val="num" w:pos="720"/>
        </w:tabs>
        <w:rPr>
          <w:rFonts w:ascii="Arial" w:hAnsi="Arial" w:cs="Arial"/>
          <w:b/>
          <w:lang w:val="nl-NL"/>
        </w:rPr>
      </w:pPr>
      <w:r w:rsidRPr="003F0AF3">
        <w:rPr>
          <w:rFonts w:ascii="Arial" w:hAnsi="Arial" w:cs="Arial"/>
          <w:b/>
          <w:lang w:val="nl-NL"/>
        </w:rPr>
        <w:lastRenderedPageBreak/>
        <w:t xml:space="preserve">Opgave </w:t>
      </w:r>
      <w:r w:rsidR="00B650FF">
        <w:rPr>
          <w:rFonts w:ascii="Arial" w:hAnsi="Arial" w:cs="Arial"/>
          <w:b/>
          <w:lang w:val="nl-NL"/>
        </w:rPr>
        <w:t>2</w:t>
      </w:r>
    </w:p>
    <w:p w14:paraId="6960ECDB" w14:textId="77777777" w:rsidR="00985E51" w:rsidRPr="003F0AF3" w:rsidRDefault="00107A22" w:rsidP="00B941C2">
      <w:pPr>
        <w:tabs>
          <w:tab w:val="num" w:pos="720"/>
        </w:tabs>
        <w:rPr>
          <w:rFonts w:ascii="Arial" w:hAnsi="Arial" w:cs="Arial"/>
          <w:lang w:val="nl-NL"/>
        </w:rPr>
      </w:pPr>
      <w:r w:rsidRPr="003F0AF3">
        <w:rPr>
          <w:rFonts w:ascii="Arial" w:hAnsi="Arial" w:cs="Arial"/>
          <w:lang w:val="nl-NL"/>
        </w:rPr>
        <w:t xml:space="preserve">Met een low-budget luchtvaartmaatschappij kun je goedkoop door Europa reizen. Per vlucht staan hieronder de prijzen in Euro’s aangegeven. </w:t>
      </w:r>
      <w:r w:rsidR="008548AE" w:rsidRPr="003F0AF3">
        <w:rPr>
          <w:rFonts w:ascii="Arial" w:hAnsi="Arial" w:cs="Arial"/>
          <w:lang w:val="nl-NL"/>
        </w:rPr>
        <w:t>Pas</w:t>
      </w:r>
      <w:r w:rsidR="00985E51" w:rsidRPr="003F0AF3">
        <w:rPr>
          <w:rFonts w:ascii="Arial" w:hAnsi="Arial" w:cs="Arial"/>
          <w:lang w:val="nl-NL"/>
        </w:rPr>
        <w:t xml:space="preserve"> Dijkstra</w:t>
      </w:r>
      <w:r w:rsidR="008548AE" w:rsidRPr="003F0AF3">
        <w:rPr>
          <w:rFonts w:ascii="Arial" w:hAnsi="Arial" w:cs="Arial"/>
          <w:lang w:val="nl-NL"/>
        </w:rPr>
        <w:t>’</w:t>
      </w:r>
      <w:r w:rsidR="00985E51" w:rsidRPr="003F0AF3">
        <w:rPr>
          <w:rFonts w:ascii="Arial" w:hAnsi="Arial" w:cs="Arial"/>
          <w:lang w:val="nl-NL"/>
        </w:rPr>
        <w:t>s algoritme</w:t>
      </w:r>
      <w:r w:rsidR="008548AE" w:rsidRPr="003F0AF3">
        <w:rPr>
          <w:rFonts w:ascii="Arial" w:hAnsi="Arial" w:cs="Arial"/>
          <w:lang w:val="nl-NL"/>
        </w:rPr>
        <w:t xml:space="preserve"> toe om de</w:t>
      </w:r>
      <w:r w:rsidR="00985E51" w:rsidRPr="003F0AF3">
        <w:rPr>
          <w:rFonts w:ascii="Arial" w:hAnsi="Arial" w:cs="Arial"/>
          <w:lang w:val="nl-NL"/>
        </w:rPr>
        <w:t xml:space="preserve"> </w:t>
      </w:r>
      <w:r w:rsidRPr="003F0AF3">
        <w:rPr>
          <w:rFonts w:ascii="Arial" w:hAnsi="Arial" w:cs="Arial"/>
          <w:lang w:val="nl-NL"/>
        </w:rPr>
        <w:t>goedkoopste</w:t>
      </w:r>
      <w:r w:rsidR="008548AE" w:rsidRPr="003F0AF3">
        <w:rPr>
          <w:rFonts w:ascii="Arial" w:hAnsi="Arial" w:cs="Arial"/>
          <w:lang w:val="nl-NL"/>
        </w:rPr>
        <w:t xml:space="preserve"> route </w:t>
      </w:r>
      <w:r w:rsidR="00371609" w:rsidRPr="003F0AF3">
        <w:rPr>
          <w:rFonts w:ascii="Arial" w:hAnsi="Arial" w:cs="Arial"/>
          <w:lang w:val="nl-NL"/>
        </w:rPr>
        <w:t xml:space="preserve">te vinden </w:t>
      </w:r>
      <w:r w:rsidR="008548AE" w:rsidRPr="003F0AF3">
        <w:rPr>
          <w:rFonts w:ascii="Arial" w:hAnsi="Arial" w:cs="Arial"/>
          <w:lang w:val="nl-NL"/>
        </w:rPr>
        <w:t xml:space="preserve">van </w:t>
      </w:r>
      <w:r w:rsidRPr="003F0AF3">
        <w:rPr>
          <w:rFonts w:ascii="Arial" w:hAnsi="Arial" w:cs="Arial"/>
          <w:b/>
          <w:i/>
          <w:lang w:val="nl-NL"/>
        </w:rPr>
        <w:t>Amsterdam</w:t>
      </w:r>
      <w:r w:rsidRPr="003F0AF3">
        <w:rPr>
          <w:rFonts w:ascii="Arial" w:hAnsi="Arial" w:cs="Arial"/>
          <w:lang w:val="nl-NL"/>
        </w:rPr>
        <w:t xml:space="preserve"> naar </w:t>
      </w:r>
      <w:r w:rsidRPr="003F0AF3">
        <w:rPr>
          <w:rFonts w:ascii="Arial" w:hAnsi="Arial" w:cs="Arial"/>
          <w:b/>
          <w:i/>
          <w:lang w:val="nl-NL"/>
        </w:rPr>
        <w:t>Rom</w:t>
      </w:r>
      <w:r w:rsidR="00371609" w:rsidRPr="003F0AF3">
        <w:rPr>
          <w:rFonts w:ascii="Arial" w:hAnsi="Arial" w:cs="Arial"/>
          <w:b/>
          <w:i/>
          <w:lang w:val="nl-NL"/>
        </w:rPr>
        <w:t>e</w:t>
      </w:r>
      <w:r w:rsidR="008548AE" w:rsidRPr="003F0AF3">
        <w:rPr>
          <w:rFonts w:ascii="Arial" w:hAnsi="Arial" w:cs="Arial"/>
          <w:lang w:val="nl-NL"/>
        </w:rPr>
        <w:t>.</w:t>
      </w:r>
    </w:p>
    <w:p w14:paraId="466B8299" w14:textId="77777777" w:rsidR="00BD62C8" w:rsidRPr="003F0AF3" w:rsidRDefault="00BD62C8" w:rsidP="00B941C2">
      <w:pPr>
        <w:tabs>
          <w:tab w:val="num" w:pos="720"/>
        </w:tabs>
        <w:rPr>
          <w:rFonts w:ascii="Arial" w:hAnsi="Arial" w:cs="Arial"/>
          <w:lang w:val="nl-NL"/>
        </w:rPr>
      </w:pPr>
    </w:p>
    <w:p w14:paraId="5B62F1C4" w14:textId="11E6B33A" w:rsidR="0033504B" w:rsidRPr="003F0AF3" w:rsidRDefault="006D284B" w:rsidP="00B941C2">
      <w:pPr>
        <w:tabs>
          <w:tab w:val="num" w:pos="720"/>
        </w:tabs>
        <w:rPr>
          <w:rFonts w:ascii="Arial" w:hAnsi="Arial" w:cs="Arial"/>
          <w:lang w:val="nl-NL"/>
        </w:rPr>
      </w:pPr>
      <w:r w:rsidRPr="003F0AF3">
        <w:rPr>
          <w:rFonts w:ascii="Arial" w:hAnsi="Arial" w:cs="Arial"/>
          <w:noProof/>
          <w:lang w:val="nl-NL" w:eastAsia="nl-NL"/>
        </w:rPr>
        <w:drawing>
          <wp:inline distT="0" distB="0" distL="0" distR="0" wp14:anchorId="6B20076D" wp14:editId="1025F993">
            <wp:extent cx="4501515" cy="3208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4263" cy="3217284"/>
                    </a:xfrm>
                    <a:prstGeom prst="rect">
                      <a:avLst/>
                    </a:prstGeom>
                    <a:noFill/>
                  </pic:spPr>
                </pic:pic>
              </a:graphicData>
            </a:graphic>
          </wp:inline>
        </w:drawing>
      </w:r>
    </w:p>
    <w:p w14:paraId="6C713045" w14:textId="71D78329" w:rsidR="00BE04F4" w:rsidRPr="003F0AF3" w:rsidRDefault="006D284B" w:rsidP="00B941C2">
      <w:pPr>
        <w:tabs>
          <w:tab w:val="num" w:pos="720"/>
        </w:tabs>
        <w:rPr>
          <w:rFonts w:ascii="Arial" w:hAnsi="Arial" w:cs="Arial"/>
          <w:lang w:val="nl-NL"/>
        </w:rPr>
      </w:pPr>
      <w:r w:rsidRPr="003F0AF3">
        <w:rPr>
          <w:rFonts w:ascii="Arial" w:hAnsi="Arial" w:cs="Arial"/>
          <w:lang w:val="nl-NL"/>
        </w:rPr>
        <w:t>Voor het uitvoeren van het algoritme kun je deze graaf gebruiken:</w:t>
      </w:r>
    </w:p>
    <w:p w14:paraId="73CF9E59" w14:textId="021FFF6F" w:rsidR="006D284B" w:rsidRPr="003F0AF3" w:rsidRDefault="00B52807" w:rsidP="00B941C2">
      <w:pPr>
        <w:tabs>
          <w:tab w:val="num" w:pos="720"/>
        </w:tabs>
        <w:rPr>
          <w:rFonts w:ascii="Arial" w:hAnsi="Arial" w:cs="Arial"/>
          <w:lang w:val="nl-NL"/>
        </w:rPr>
      </w:pPr>
      <w:r w:rsidRPr="003F0AF3">
        <w:rPr>
          <w:rFonts w:ascii="Arial" w:hAnsi="Arial" w:cs="Arial"/>
          <w:noProof/>
          <w:lang w:val="nl-NL" w:eastAsia="nl-NL"/>
        </w:rPr>
        <w:drawing>
          <wp:inline distT="0" distB="0" distL="0" distR="0" wp14:anchorId="1B419947" wp14:editId="034F4821">
            <wp:extent cx="4544377" cy="286892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9353" cy="2884692"/>
                    </a:xfrm>
                    <a:prstGeom prst="rect">
                      <a:avLst/>
                    </a:prstGeom>
                    <a:noFill/>
                  </pic:spPr>
                </pic:pic>
              </a:graphicData>
            </a:graphic>
          </wp:inline>
        </w:drawing>
      </w:r>
    </w:p>
    <w:p w14:paraId="72483AB9" w14:textId="77777777" w:rsidR="006D284B" w:rsidRPr="003F0AF3" w:rsidRDefault="006D284B" w:rsidP="00B941C2">
      <w:pPr>
        <w:tabs>
          <w:tab w:val="num" w:pos="720"/>
        </w:tabs>
        <w:rPr>
          <w:rFonts w:ascii="Arial" w:hAnsi="Arial" w:cs="Arial"/>
          <w:lang w:val="nl-NL"/>
        </w:rPr>
      </w:pPr>
    </w:p>
    <w:p w14:paraId="4D55AA32" w14:textId="56669A29" w:rsidR="00BE04F4" w:rsidRPr="003F0AF3" w:rsidRDefault="006D284B" w:rsidP="00BE04F4">
      <w:pPr>
        <w:tabs>
          <w:tab w:val="num" w:pos="720"/>
        </w:tabs>
        <w:rPr>
          <w:rFonts w:ascii="Arial" w:hAnsi="Arial" w:cs="Arial"/>
          <w:lang w:val="nl-NL"/>
        </w:rPr>
      </w:pPr>
      <w:r w:rsidRPr="003F0AF3">
        <w:rPr>
          <w:rFonts w:ascii="Arial" w:hAnsi="Arial" w:cs="Arial"/>
          <w:noProof/>
          <w:lang w:val="nl-NL" w:eastAsia="nl-NL"/>
        </w:rPr>
        <w:lastRenderedPageBreak/>
        <mc:AlternateContent>
          <mc:Choice Requires="wps">
            <w:drawing>
              <wp:anchor distT="0" distB="0" distL="114300" distR="114300" simplePos="0" relativeHeight="251651584" behindDoc="0" locked="0" layoutInCell="1" allowOverlap="1" wp14:anchorId="26CE5045" wp14:editId="04321A7C">
                <wp:simplePos x="0" y="0"/>
                <wp:positionH relativeFrom="margin">
                  <wp:align>left</wp:align>
                </wp:positionH>
                <wp:positionV relativeFrom="paragraph">
                  <wp:posOffset>284798</wp:posOffset>
                </wp:positionV>
                <wp:extent cx="5810250" cy="2195512"/>
                <wp:effectExtent l="0" t="0" r="19050" b="14605"/>
                <wp:wrapTopAndBottom/>
                <wp:docPr id="31" name="Text Box 31"/>
                <wp:cNvGraphicFramePr/>
                <a:graphic xmlns:a="http://schemas.openxmlformats.org/drawingml/2006/main">
                  <a:graphicData uri="http://schemas.microsoft.com/office/word/2010/wordprocessingShape">
                    <wps:wsp>
                      <wps:cNvSpPr txBox="1"/>
                      <wps:spPr>
                        <a:xfrm>
                          <a:off x="0" y="0"/>
                          <a:ext cx="5810250" cy="2195512"/>
                        </a:xfrm>
                        <a:prstGeom prst="rect">
                          <a:avLst/>
                        </a:prstGeom>
                        <a:solidFill>
                          <a:schemeClr val="lt1"/>
                        </a:solidFill>
                        <a:ln w="6350">
                          <a:solidFill>
                            <a:prstClr val="black"/>
                          </a:solidFill>
                        </a:ln>
                      </wps:spPr>
                      <wps:txbx>
                        <w:txbxContent>
                          <w:p w14:paraId="0BBF67C7"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48FD011A" w14:textId="0E05B3F1" w:rsidR="00371609" w:rsidRDefault="00107A22" w:rsidP="00BE04F4">
                            <w:pPr>
                              <w:rPr>
                                <w:i/>
                                <w:color w:val="4472C4" w:themeColor="accent1"/>
                                <w:lang w:val="nl-NL"/>
                              </w:rPr>
                            </w:pPr>
                            <w:r>
                              <w:rPr>
                                <w:i/>
                                <w:color w:val="4472C4" w:themeColor="accent1"/>
                                <w:lang w:val="nl-NL"/>
                              </w:rPr>
                              <w:t>Goedkoopste route kost</w:t>
                            </w:r>
                            <w:r w:rsidR="00371609">
                              <w:rPr>
                                <w:i/>
                                <w:color w:val="4472C4" w:themeColor="accent1"/>
                                <w:lang w:val="nl-NL"/>
                              </w:rPr>
                              <w:t xml:space="preserve"> </w:t>
                            </w:r>
                            <w:r>
                              <w:rPr>
                                <w:i/>
                                <w:color w:val="4472C4" w:themeColor="accent1"/>
                                <w:lang w:val="nl-NL"/>
                              </w:rPr>
                              <w:t>180Euro: Amsterdam</w:t>
                            </w:r>
                            <w:r w:rsidR="00371609">
                              <w:rPr>
                                <w:i/>
                                <w:color w:val="4472C4" w:themeColor="accent1"/>
                                <w:lang w:val="nl-NL"/>
                              </w:rPr>
                              <w:t xml:space="preserve"> -&gt; </w:t>
                            </w:r>
                            <w:r w:rsidR="002560DF">
                              <w:rPr>
                                <w:i/>
                                <w:color w:val="4472C4" w:themeColor="accent1"/>
                                <w:lang w:val="nl-NL"/>
                              </w:rPr>
                              <w:t>London -&gt; Barcelona -&gt; Rome</w:t>
                            </w:r>
                          </w:p>
                          <w:p w14:paraId="0BD4E48B" w14:textId="0BB5F716" w:rsidR="006D284B" w:rsidRPr="00C3318A" w:rsidRDefault="006D284B" w:rsidP="00BE04F4">
                            <w:pPr>
                              <w:rPr>
                                <w:i/>
                                <w:color w:val="4472C4" w:themeColor="accent1"/>
                                <w:lang w:val="nl-NL"/>
                              </w:rPr>
                            </w:pPr>
                            <w:r>
                              <w:rPr>
                                <w:noProof/>
                                <w:lang w:val="nl-NL" w:eastAsia="nl-NL"/>
                              </w:rPr>
                              <w:drawing>
                                <wp:inline distT="0" distB="0" distL="0" distR="0" wp14:anchorId="5ED4BD17" wp14:editId="4E49F401">
                                  <wp:extent cx="2181225" cy="139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4823" cy="14050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E5045" id="Text Box 31" o:spid="_x0000_s1029" type="#_x0000_t202" style="position:absolute;margin-left:0;margin-top:22.45pt;width:457.5pt;height:172.85pt;z-index:2516515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" fillcolor="white [3201]" strokeweight=".5pt">
                <v:textbox>
                  <w:txbxContent>
                    <w:p w14:paraId="0BBF67C7" w14:textId="77777777" w:rsidR="00BE04F4" w:rsidRDefault="00BE04F4" w:rsidP="00BE04F4">
                      <w:pPr>
                        <w:rPr>
                          <w:i/>
                          <w:color w:val="4472C4" w:themeColor="accent1"/>
                          <w:lang w:val="nl-NL"/>
                        </w:rPr>
                      </w:pPr>
                      <w:r w:rsidRPr="00BE04F4">
                        <w:rPr>
                          <w:i/>
                          <w:color w:val="4472C4" w:themeColor="accent1"/>
                          <w:lang w:val="nl-NL"/>
                        </w:rPr>
                        <w:t>Antwo</w:t>
                      </w:r>
                      <w:r>
                        <w:rPr>
                          <w:i/>
                          <w:color w:val="4472C4" w:themeColor="accent1"/>
                          <w:lang w:val="nl-NL"/>
                        </w:rPr>
                        <w:t>ord:</w:t>
                      </w:r>
                    </w:p>
                    <w:p w14:paraId="48FD011A" w14:textId="0E05B3F1" w:rsidR="00371609" w:rsidRDefault="00107A22" w:rsidP="00BE04F4">
                      <w:pPr>
                        <w:rPr>
                          <w:i/>
                          <w:color w:val="4472C4" w:themeColor="accent1"/>
                          <w:lang w:val="nl-NL"/>
                        </w:rPr>
                      </w:pPr>
                      <w:r>
                        <w:rPr>
                          <w:i/>
                          <w:color w:val="4472C4" w:themeColor="accent1"/>
                          <w:lang w:val="nl-NL"/>
                        </w:rPr>
                        <w:t>Goedkoopste route kost</w:t>
                      </w:r>
                      <w:r w:rsidR="00371609">
                        <w:rPr>
                          <w:i/>
                          <w:color w:val="4472C4" w:themeColor="accent1"/>
                          <w:lang w:val="nl-NL"/>
                        </w:rPr>
                        <w:t xml:space="preserve"> </w:t>
                      </w:r>
                      <w:r>
                        <w:rPr>
                          <w:i/>
                          <w:color w:val="4472C4" w:themeColor="accent1"/>
                          <w:lang w:val="nl-NL"/>
                        </w:rPr>
                        <w:t>180Euro: Amsterdam</w:t>
                      </w:r>
                      <w:r w:rsidR="00371609">
                        <w:rPr>
                          <w:i/>
                          <w:color w:val="4472C4" w:themeColor="accent1"/>
                          <w:lang w:val="nl-NL"/>
                        </w:rPr>
                        <w:t xml:space="preserve"> -&gt; </w:t>
                      </w:r>
                      <w:r w:rsidR="002560DF">
                        <w:rPr>
                          <w:i/>
                          <w:color w:val="4472C4" w:themeColor="accent1"/>
                          <w:lang w:val="nl-NL"/>
                        </w:rPr>
                        <w:t>London -&gt; Barcelona -&gt; Rome</w:t>
                      </w:r>
                    </w:p>
                    <w:p w14:paraId="0BD4E48B" w14:textId="0BB5F716" w:rsidR="006D284B" w:rsidRPr="00C3318A" w:rsidRDefault="006D284B" w:rsidP="00BE04F4">
                      <w:pPr>
                        <w:rPr>
                          <w:i/>
                          <w:color w:val="4472C4" w:themeColor="accent1"/>
                          <w:lang w:val="nl-NL"/>
                        </w:rPr>
                      </w:pPr>
                      <w:r>
                        <w:rPr>
                          <w:noProof/>
                          <w:lang w:val="nl-NL" w:eastAsia="nl-NL"/>
                        </w:rPr>
                        <w:drawing>
                          <wp:inline distT="0" distB="0" distL="0" distR="0" wp14:anchorId="5ED4BD17" wp14:editId="4E49F401">
                            <wp:extent cx="2181225" cy="139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4823" cy="1405029"/>
                                    </a:xfrm>
                                    <a:prstGeom prst="rect">
                                      <a:avLst/>
                                    </a:prstGeom>
                                  </pic:spPr>
                                </pic:pic>
                              </a:graphicData>
                            </a:graphic>
                          </wp:inline>
                        </w:drawing>
                      </w:r>
                    </w:p>
                  </w:txbxContent>
                </v:textbox>
                <w10:wrap type="topAndBottom" anchorx="margin"/>
              </v:shape>
            </w:pict>
          </mc:Fallback>
        </mc:AlternateContent>
      </w:r>
      <w:r w:rsidR="00BE04F4" w:rsidRPr="003F0AF3">
        <w:rPr>
          <w:rFonts w:ascii="Arial" w:hAnsi="Arial" w:cs="Arial"/>
          <w:i/>
          <w:lang w:val="nl-NL"/>
        </w:rPr>
        <w:t xml:space="preserve">Geef aan wat de </w:t>
      </w:r>
      <w:r w:rsidR="002560DF" w:rsidRPr="003F0AF3">
        <w:rPr>
          <w:rFonts w:ascii="Arial" w:hAnsi="Arial" w:cs="Arial"/>
          <w:i/>
          <w:lang w:val="nl-NL"/>
        </w:rPr>
        <w:t>goedkoopste</w:t>
      </w:r>
      <w:r w:rsidR="00BE04F4" w:rsidRPr="003F0AF3">
        <w:rPr>
          <w:rFonts w:ascii="Arial" w:hAnsi="Arial" w:cs="Arial"/>
          <w:i/>
          <w:lang w:val="nl-NL"/>
        </w:rPr>
        <w:t xml:space="preserve"> route is van</w:t>
      </w:r>
      <w:r w:rsidR="00BE04F4" w:rsidRPr="003F0AF3">
        <w:rPr>
          <w:rFonts w:ascii="Arial" w:hAnsi="Arial" w:cs="Arial"/>
          <w:b/>
          <w:i/>
          <w:lang w:val="nl-NL"/>
        </w:rPr>
        <w:t xml:space="preserve"> </w:t>
      </w:r>
      <w:r w:rsidR="002560DF" w:rsidRPr="003F0AF3">
        <w:rPr>
          <w:rFonts w:ascii="Arial" w:hAnsi="Arial" w:cs="Arial"/>
          <w:b/>
          <w:i/>
          <w:lang w:val="nl-NL"/>
        </w:rPr>
        <w:t>Amsterdam</w:t>
      </w:r>
      <w:r w:rsidR="00BE04F4" w:rsidRPr="003F0AF3">
        <w:rPr>
          <w:rFonts w:ascii="Arial" w:hAnsi="Arial" w:cs="Arial"/>
          <w:i/>
          <w:lang w:val="nl-NL"/>
        </w:rPr>
        <w:t xml:space="preserve"> naar </w:t>
      </w:r>
      <w:r w:rsidR="002560DF" w:rsidRPr="003F0AF3">
        <w:rPr>
          <w:rFonts w:ascii="Arial" w:hAnsi="Arial" w:cs="Arial"/>
          <w:b/>
          <w:i/>
          <w:lang w:val="nl-NL"/>
        </w:rPr>
        <w:t>Rome</w:t>
      </w:r>
      <w:r w:rsidR="00BE04F4" w:rsidRPr="003F0AF3">
        <w:rPr>
          <w:rFonts w:ascii="Arial" w:hAnsi="Arial" w:cs="Arial"/>
          <w:lang w:val="nl-NL"/>
        </w:rPr>
        <w:t>.</w:t>
      </w:r>
    </w:p>
    <w:p w14:paraId="2AE794F6" w14:textId="68BC9576" w:rsidR="00BE04F4" w:rsidRPr="003F0AF3" w:rsidRDefault="00BE04F4" w:rsidP="00B941C2">
      <w:pPr>
        <w:tabs>
          <w:tab w:val="num" w:pos="720"/>
        </w:tabs>
        <w:rPr>
          <w:rFonts w:ascii="Arial" w:hAnsi="Arial" w:cs="Arial"/>
          <w:lang w:val="nl-NL"/>
        </w:rPr>
      </w:pPr>
    </w:p>
    <w:p w14:paraId="08F2A744" w14:textId="071BEB4A" w:rsidR="000332F8" w:rsidRPr="003F0AF3" w:rsidRDefault="000332F8" w:rsidP="000332F8">
      <w:pPr>
        <w:tabs>
          <w:tab w:val="num" w:pos="720"/>
        </w:tabs>
        <w:rPr>
          <w:rFonts w:ascii="Arial" w:hAnsi="Arial" w:cs="Arial"/>
          <w:i/>
          <w:noProof/>
          <w:lang w:val="nl-NL"/>
        </w:rPr>
      </w:pPr>
      <w:commentRangeStart w:id="16"/>
      <w:r w:rsidRPr="00A50ABE">
        <w:rPr>
          <w:rFonts w:ascii="Arial" w:hAnsi="Arial" w:cs="Arial"/>
          <w:color w:val="000000" w:themeColor="text1"/>
          <w:lang w:val="nl-NL"/>
        </w:rPr>
        <w:t xml:space="preserve">Dijkstra’s algoritme heet </w:t>
      </w:r>
      <w:r w:rsidRPr="00A50ABE">
        <w:rPr>
          <w:rFonts w:ascii="Arial" w:hAnsi="Arial" w:cs="Arial"/>
          <w:b/>
          <w:color w:val="000000" w:themeColor="text1"/>
          <w:lang w:val="nl-NL"/>
        </w:rPr>
        <w:t>gretig</w:t>
      </w:r>
      <w:r w:rsidRPr="008C16AC">
        <w:rPr>
          <w:rFonts w:ascii="Arial" w:hAnsi="Arial" w:cs="Arial"/>
          <w:color w:val="000000" w:themeColor="text1"/>
          <w:lang w:val="nl-NL"/>
        </w:rPr>
        <w:t xml:space="preserve"> omdat het bij elke stap steeds de kortste afstand kiest, </w:t>
      </w:r>
      <w:r w:rsidR="00E637E9" w:rsidRPr="003F0AF3">
        <w:rPr>
          <w:rFonts w:ascii="Arial" w:eastAsia="Times New Roman" w:hAnsi="Arial" w:cs="Arial"/>
          <w:color w:val="141412"/>
          <w:lang w:val="nl-NL"/>
        </w:rPr>
        <w:t>zonder vooruit te kijken naar de gevolgen van die beslissing</w:t>
      </w:r>
      <w:r w:rsidR="009F3262" w:rsidRPr="00BC5EEA">
        <w:rPr>
          <w:rFonts w:ascii="Arial" w:hAnsi="Arial" w:cs="Arial"/>
          <w:color w:val="000000" w:themeColor="text1"/>
          <w:lang w:val="nl-NL"/>
        </w:rPr>
        <w:t>.</w:t>
      </w:r>
      <w:commentRangeEnd w:id="16"/>
      <w:r w:rsidR="00B22C65">
        <w:rPr>
          <w:rStyle w:val="CommentReference"/>
        </w:rPr>
        <w:commentReference w:id="16"/>
      </w:r>
    </w:p>
    <w:p w14:paraId="02D24E4A" w14:textId="51E7D9CA" w:rsidR="000332F8" w:rsidRPr="003F0AF3" w:rsidRDefault="00EA68F4" w:rsidP="000332F8">
      <w:pPr>
        <w:tabs>
          <w:tab w:val="num" w:pos="720"/>
        </w:tabs>
        <w:rPr>
          <w:rFonts w:ascii="Arial" w:hAnsi="Arial" w:cs="Arial"/>
          <w:lang w:val="nl-NL"/>
        </w:rPr>
      </w:pPr>
      <w:commentRangeStart w:id="17"/>
      <w:r w:rsidRPr="003F0AF3">
        <w:rPr>
          <w:rFonts w:ascii="Arial" w:hAnsi="Arial" w:cs="Arial"/>
          <w:i/>
          <w:noProof/>
          <w:lang w:val="nl-NL" w:eastAsia="nl-NL"/>
        </w:rPr>
        <mc:AlternateContent>
          <mc:Choice Requires="wps">
            <w:drawing>
              <wp:anchor distT="0" distB="0" distL="114300" distR="114300" simplePos="0" relativeHeight="251658752" behindDoc="0" locked="0" layoutInCell="1" allowOverlap="1" wp14:anchorId="59120C80" wp14:editId="6D1393F8">
                <wp:simplePos x="0" y="0"/>
                <wp:positionH relativeFrom="margin">
                  <wp:align>right</wp:align>
                </wp:positionH>
                <wp:positionV relativeFrom="paragraph">
                  <wp:posOffset>486041</wp:posOffset>
                </wp:positionV>
                <wp:extent cx="5932805" cy="1286510"/>
                <wp:effectExtent l="0" t="0" r="10795" b="27940"/>
                <wp:wrapTopAndBottom/>
                <wp:docPr id="22" name="Text Box 22"/>
                <wp:cNvGraphicFramePr/>
                <a:graphic xmlns:a="http://schemas.openxmlformats.org/drawingml/2006/main">
                  <a:graphicData uri="http://schemas.microsoft.com/office/word/2010/wordprocessingShape">
                    <wps:wsp>
                      <wps:cNvSpPr txBox="1"/>
                      <wps:spPr>
                        <a:xfrm>
                          <a:off x="0" y="0"/>
                          <a:ext cx="5932805" cy="1286510"/>
                        </a:xfrm>
                        <a:prstGeom prst="rect">
                          <a:avLst/>
                        </a:prstGeom>
                        <a:solidFill>
                          <a:schemeClr val="lt1"/>
                        </a:solidFill>
                        <a:ln w="6350">
                          <a:solidFill>
                            <a:prstClr val="black"/>
                          </a:solidFill>
                        </a:ln>
                      </wps:spPr>
                      <wps:txbx>
                        <w:txbxContent>
                          <w:p w14:paraId="7B206DD2" w14:textId="65307A0C" w:rsidR="000332F8" w:rsidRDefault="000332F8" w:rsidP="000332F8">
                            <w:pPr>
                              <w:rPr>
                                <w:i/>
                                <w:color w:val="4472C4" w:themeColor="accent1"/>
                                <w:lang w:val="nl-NL"/>
                              </w:rPr>
                            </w:pPr>
                            <w:r>
                              <w:rPr>
                                <w:i/>
                                <w:color w:val="4472C4" w:themeColor="accent1"/>
                                <w:lang w:val="nl-NL"/>
                              </w:rPr>
                              <w:t>Antwoord: Het kortste-pad algoritme van Dijkstra zal altijd de meest optimale route vinden.</w:t>
                            </w:r>
                            <w:r w:rsidR="00EA68F4">
                              <w:rPr>
                                <w:i/>
                                <w:color w:val="4472C4" w:themeColor="accent1"/>
                                <w:lang w:val="nl-NL"/>
                              </w:rPr>
                              <w:t xml:space="preserve"> Het maakt daarbij niet uit of de kortste pad over meer knopen gaat dan een langere.</w:t>
                            </w:r>
                            <w:r>
                              <w:rPr>
                                <w:i/>
                                <w:color w:val="4472C4" w:themeColor="accent1"/>
                                <w:lang w:val="nl-NL"/>
                              </w:rPr>
                              <w:t xml:space="preserve"> (De enige voorwaarde is dat de getallen op de lijnen positief zijn.) </w:t>
                            </w:r>
                          </w:p>
                          <w:p w14:paraId="2622097A" w14:textId="77777777" w:rsidR="000332F8" w:rsidRPr="00C3318A" w:rsidRDefault="000332F8" w:rsidP="000332F8">
                            <w:pPr>
                              <w:rPr>
                                <w:i/>
                                <w:color w:val="4472C4" w:themeColor="accent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20C80" id="Text Box 22" o:spid="_x0000_s1030" type="#_x0000_t202" style="position:absolute;margin-left:415.95pt;margin-top:38.25pt;width:467.15pt;height:101.3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" fillcolor="white [3201]" strokeweight=".5pt">
                <v:textbox>
                  <w:txbxContent>
                    <w:p w14:paraId="7B206DD2" w14:textId="65307A0C" w:rsidR="000332F8" w:rsidRDefault="000332F8" w:rsidP="000332F8">
                      <w:pPr>
                        <w:rPr>
                          <w:i/>
                          <w:color w:val="4472C4" w:themeColor="accent1"/>
                          <w:lang w:val="nl-NL"/>
                        </w:rPr>
                      </w:pPr>
                      <w:r>
                        <w:rPr>
                          <w:i/>
                          <w:color w:val="4472C4" w:themeColor="accent1"/>
                          <w:lang w:val="nl-NL"/>
                        </w:rPr>
                        <w:t>Antwoord: Het kortste-pad algoritme van Dijkstra zal altijd de meest optimale route vinden.</w:t>
                      </w:r>
                      <w:r w:rsidR="00EA68F4">
                        <w:rPr>
                          <w:i/>
                          <w:color w:val="4472C4" w:themeColor="accent1"/>
                          <w:lang w:val="nl-NL"/>
                        </w:rPr>
                        <w:t xml:space="preserve"> Het maakt daarbij niet uit of de kortste pad over meer knopen gaat dan een langere.</w:t>
                      </w:r>
                      <w:r>
                        <w:rPr>
                          <w:i/>
                          <w:color w:val="4472C4" w:themeColor="accent1"/>
                          <w:lang w:val="nl-NL"/>
                        </w:rPr>
                        <w:t xml:space="preserve"> (De enige voorwaarde is dat de getallen op de lijnen positief zijn.) </w:t>
                      </w:r>
                    </w:p>
                    <w:p w14:paraId="2622097A" w14:textId="77777777" w:rsidR="000332F8" w:rsidRPr="00C3318A" w:rsidRDefault="000332F8" w:rsidP="000332F8">
                      <w:pPr>
                        <w:rPr>
                          <w:i/>
                          <w:color w:val="4472C4" w:themeColor="accent1"/>
                          <w:lang w:val="nl-NL"/>
                        </w:rPr>
                      </w:pPr>
                    </w:p>
                  </w:txbxContent>
                </v:textbox>
                <w10:wrap type="topAndBottom" anchorx="margin"/>
              </v:shape>
            </w:pict>
          </mc:Fallback>
        </mc:AlternateContent>
      </w:r>
      <w:r w:rsidR="000332F8" w:rsidRPr="003F0AF3">
        <w:rPr>
          <w:rFonts w:ascii="Arial" w:hAnsi="Arial" w:cs="Arial"/>
          <w:i/>
          <w:noProof/>
          <w:lang w:val="nl-NL"/>
        </w:rPr>
        <w:t>Zul je met het kortste-pad algoritme van Dijkstra altijd de meest optimale route vinden?</w:t>
      </w:r>
      <w:r w:rsidRPr="003F0AF3">
        <w:rPr>
          <w:rFonts w:ascii="Arial" w:hAnsi="Arial" w:cs="Arial"/>
          <w:i/>
          <w:noProof/>
          <w:lang w:val="nl-NL"/>
        </w:rPr>
        <w:t xml:space="preserve"> </w:t>
      </w:r>
      <w:commentRangeEnd w:id="17"/>
      <w:r w:rsidR="00B22C65">
        <w:rPr>
          <w:rStyle w:val="CommentReference"/>
        </w:rPr>
        <w:commentReference w:id="17"/>
      </w:r>
      <w:r w:rsidRPr="003F0AF3">
        <w:rPr>
          <w:rFonts w:ascii="Arial" w:hAnsi="Arial" w:cs="Arial"/>
          <w:i/>
          <w:noProof/>
          <w:lang w:val="nl-NL"/>
        </w:rPr>
        <w:t>Ook als bijvoorbeeld de kortste route over meer knopen gaat dan een langere?</w:t>
      </w:r>
    </w:p>
    <w:p w14:paraId="644D0E09" w14:textId="3461042E" w:rsidR="000332F8" w:rsidRPr="003F0AF3" w:rsidRDefault="000332F8" w:rsidP="00B941C2">
      <w:pPr>
        <w:tabs>
          <w:tab w:val="num" w:pos="720"/>
        </w:tabs>
        <w:rPr>
          <w:rFonts w:ascii="Arial" w:hAnsi="Arial" w:cs="Arial"/>
          <w:b/>
          <w:lang w:val="nl-NL"/>
        </w:rPr>
      </w:pPr>
    </w:p>
    <w:p w14:paraId="6BF7DAE2" w14:textId="77777777" w:rsidR="00A10AA2" w:rsidRDefault="00A10AA2">
      <w:pPr>
        <w:rPr>
          <w:rFonts w:ascii="Arial" w:hAnsi="Arial" w:cs="Arial"/>
          <w:b/>
          <w:lang w:val="nl-NL"/>
        </w:rPr>
      </w:pPr>
      <w:r>
        <w:rPr>
          <w:rFonts w:ascii="Arial" w:hAnsi="Arial" w:cs="Arial"/>
          <w:b/>
          <w:lang w:val="nl-NL"/>
        </w:rPr>
        <w:br w:type="page"/>
      </w:r>
    </w:p>
    <w:p w14:paraId="114A7B0F" w14:textId="7EFF369B" w:rsidR="00985E51" w:rsidRPr="003F0AF3" w:rsidRDefault="008425D1" w:rsidP="00B941C2">
      <w:pPr>
        <w:tabs>
          <w:tab w:val="num" w:pos="720"/>
        </w:tabs>
        <w:rPr>
          <w:rFonts w:ascii="Arial" w:hAnsi="Arial" w:cs="Arial"/>
          <w:lang w:val="nl-NL"/>
        </w:rPr>
      </w:pPr>
      <w:commentRangeStart w:id="18"/>
      <w:r w:rsidRPr="003F0AF3">
        <w:rPr>
          <w:rFonts w:ascii="Arial" w:hAnsi="Arial" w:cs="Arial"/>
          <w:b/>
          <w:lang w:val="nl-NL"/>
        </w:rPr>
        <w:lastRenderedPageBreak/>
        <w:t xml:space="preserve">Opgave </w:t>
      </w:r>
      <w:r w:rsidR="00B650FF">
        <w:rPr>
          <w:rFonts w:ascii="Arial" w:hAnsi="Arial" w:cs="Arial"/>
          <w:b/>
          <w:lang w:val="nl-NL"/>
        </w:rPr>
        <w:t>3</w:t>
      </w:r>
      <w:commentRangeEnd w:id="18"/>
      <w:r w:rsidR="00DA76E5">
        <w:rPr>
          <w:rStyle w:val="CommentReference"/>
        </w:rPr>
        <w:commentReference w:id="18"/>
      </w:r>
    </w:p>
    <w:p w14:paraId="715FB22F" w14:textId="77777777" w:rsidR="008548AE" w:rsidRPr="003F0AF3" w:rsidRDefault="008548AE" w:rsidP="00B941C2">
      <w:pPr>
        <w:tabs>
          <w:tab w:val="num" w:pos="720"/>
        </w:tabs>
        <w:rPr>
          <w:rFonts w:ascii="Arial" w:hAnsi="Arial" w:cs="Arial"/>
          <w:lang w:val="nl-NL"/>
        </w:rPr>
      </w:pPr>
      <w:r w:rsidRPr="003F0AF3">
        <w:rPr>
          <w:rFonts w:ascii="Arial" w:hAnsi="Arial" w:cs="Arial"/>
          <w:lang w:val="nl-NL"/>
        </w:rPr>
        <w:t>Dijkstra’s algoritme kun je voor veel meer problemen gebruiken dan alleen om de ko</w:t>
      </w:r>
      <w:r w:rsidR="00AD22AE" w:rsidRPr="003F0AF3">
        <w:rPr>
          <w:rFonts w:ascii="Arial" w:hAnsi="Arial" w:cs="Arial"/>
          <w:lang w:val="nl-NL"/>
        </w:rPr>
        <w:t xml:space="preserve">rtste route te bepalen. </w:t>
      </w:r>
      <w:commentRangeStart w:id="19"/>
      <w:r w:rsidR="00AD22AE" w:rsidRPr="003F0AF3">
        <w:rPr>
          <w:rFonts w:ascii="Arial" w:hAnsi="Arial" w:cs="Arial"/>
          <w:lang w:val="nl-NL"/>
        </w:rPr>
        <w:t>Als je in plaats van afstanden bijvoorbeeld kosten in je graaf vermeld, dan kun je het gebruiken om geld te besparen. Maar je kan er ook geld mee verdienen!</w:t>
      </w:r>
    </w:p>
    <w:p w14:paraId="7F4396B4" w14:textId="77777777" w:rsidR="00AD22AE" w:rsidRPr="003F0AF3" w:rsidRDefault="00AD22AE" w:rsidP="00B941C2">
      <w:pPr>
        <w:tabs>
          <w:tab w:val="num" w:pos="720"/>
        </w:tabs>
        <w:rPr>
          <w:rFonts w:ascii="Arial" w:hAnsi="Arial" w:cs="Arial"/>
          <w:lang w:val="nl-NL"/>
        </w:rPr>
      </w:pPr>
      <w:r w:rsidRPr="003F0AF3">
        <w:rPr>
          <w:rFonts w:ascii="Arial" w:hAnsi="Arial" w:cs="Arial"/>
          <w:lang w:val="nl-NL"/>
        </w:rPr>
        <w:t xml:space="preserve">Als je geld wisselt van de ene valuta naar een ander, dan kan dat soms gunstiger uitpakken dan anders. </w:t>
      </w:r>
      <w:commentRangeEnd w:id="19"/>
      <w:r w:rsidR="00DA76E5">
        <w:rPr>
          <w:rStyle w:val="CommentReference"/>
        </w:rPr>
        <w:commentReference w:id="19"/>
      </w:r>
      <w:r w:rsidR="0014445B" w:rsidRPr="003F0AF3">
        <w:rPr>
          <w:rFonts w:ascii="Arial" w:hAnsi="Arial" w:cs="Arial"/>
          <w:lang w:val="nl-NL"/>
        </w:rPr>
        <w:t>Jouw opdracht is om de bepalen hoe je het meeste goud kan</w:t>
      </w:r>
      <w:r w:rsidRPr="003F0AF3">
        <w:rPr>
          <w:rFonts w:ascii="Arial" w:hAnsi="Arial" w:cs="Arial"/>
          <w:lang w:val="nl-NL"/>
        </w:rPr>
        <w:t xml:space="preserve"> kopen met je euro’s. </w:t>
      </w:r>
    </w:p>
    <w:p w14:paraId="1A265A35" w14:textId="77777777" w:rsidR="008329B7" w:rsidRPr="003F0AF3" w:rsidRDefault="008329B7" w:rsidP="008329B7">
      <w:pPr>
        <w:tabs>
          <w:tab w:val="num" w:pos="720"/>
        </w:tabs>
        <w:rPr>
          <w:rFonts w:ascii="Arial" w:hAnsi="Arial" w:cs="Arial"/>
          <w:lang w:val="nl-NL"/>
        </w:rPr>
      </w:pPr>
      <w:r w:rsidRPr="003F0AF3">
        <w:rPr>
          <w:rFonts w:ascii="Arial" w:hAnsi="Arial" w:cs="Arial"/>
          <w:b/>
          <w:lang w:val="nl-NL"/>
        </w:rPr>
        <w:t>Stap 1</w:t>
      </w:r>
      <w:r w:rsidRPr="003F0AF3">
        <w:rPr>
          <w:rFonts w:ascii="Arial" w:hAnsi="Arial" w:cs="Arial"/>
          <w:lang w:val="nl-NL"/>
        </w:rPr>
        <w:t>: Hieronder staan de wisselkoersen. Maak een graaf van de mogelijke transacties. Let er op dat je op de verbindingslijnen pijltjes zet, want het maakt uit of je Dollars naar Pond omwisselt of andersom.</w:t>
      </w:r>
    </w:p>
    <w:p w14:paraId="4C5F717B" w14:textId="77777777" w:rsidR="008329B7" w:rsidRPr="003F0AF3" w:rsidRDefault="008329B7" w:rsidP="00B941C2">
      <w:pPr>
        <w:tabs>
          <w:tab w:val="num" w:pos="720"/>
        </w:tabs>
        <w:rPr>
          <w:rFonts w:ascii="Arial" w:hAnsi="Arial" w:cs="Arial"/>
          <w:lang w:val="nl-NL"/>
        </w:rPr>
        <w:sectPr w:rsidR="008329B7" w:rsidRPr="003F0AF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205"/>
        <w:gridCol w:w="1425"/>
      </w:tblGrid>
      <w:tr w:rsidR="00AD22AE" w:rsidRPr="00BC5EEA" w14:paraId="2958DDA4" w14:textId="77777777" w:rsidTr="00AD22AE">
        <w:tc>
          <w:tcPr>
            <w:tcW w:w="1435" w:type="dxa"/>
          </w:tcPr>
          <w:p w14:paraId="04914771"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710" w:type="dxa"/>
          </w:tcPr>
          <w:p w14:paraId="546E5FA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4EB167A6" w14:textId="77777777" w:rsidTr="00AD22AE">
        <w:tc>
          <w:tcPr>
            <w:tcW w:w="1435" w:type="dxa"/>
          </w:tcPr>
          <w:p w14:paraId="513BB119"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Euro</w:t>
            </w:r>
          </w:p>
        </w:tc>
        <w:tc>
          <w:tcPr>
            <w:tcW w:w="1710" w:type="dxa"/>
          </w:tcPr>
          <w:p w14:paraId="7A05E1B9"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r>
      <w:tr w:rsidR="00AD22AE" w:rsidRPr="00BC5EEA" w14:paraId="2CC34D99" w14:textId="77777777" w:rsidTr="00AD22AE">
        <w:tc>
          <w:tcPr>
            <w:tcW w:w="3145" w:type="dxa"/>
            <w:gridSpan w:val="2"/>
          </w:tcPr>
          <w:p w14:paraId="06E2257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0,90</w:t>
            </w:r>
          </w:p>
        </w:tc>
      </w:tr>
    </w:tbl>
    <w:p w14:paraId="5B84AF7C"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03"/>
        <w:gridCol w:w="1427"/>
      </w:tblGrid>
      <w:tr w:rsidR="00AD22AE" w:rsidRPr="00BC5EEA" w14:paraId="15BE8FE3" w14:textId="77777777" w:rsidTr="00AD22AE">
        <w:tc>
          <w:tcPr>
            <w:tcW w:w="1435" w:type="dxa"/>
          </w:tcPr>
          <w:p w14:paraId="0C4D1E23"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710" w:type="dxa"/>
          </w:tcPr>
          <w:p w14:paraId="0589E26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57EBEFE2" w14:textId="77777777" w:rsidTr="00AD22AE">
        <w:tc>
          <w:tcPr>
            <w:tcW w:w="1435" w:type="dxa"/>
          </w:tcPr>
          <w:p w14:paraId="4AA2B97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Euro</w:t>
            </w:r>
          </w:p>
        </w:tc>
        <w:tc>
          <w:tcPr>
            <w:tcW w:w="1710" w:type="dxa"/>
          </w:tcPr>
          <w:p w14:paraId="5FB2582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r>
      <w:tr w:rsidR="00AD22AE" w:rsidRPr="00BC5EEA" w14:paraId="766C0A09" w14:textId="77777777" w:rsidTr="00AD22AE">
        <w:tc>
          <w:tcPr>
            <w:tcW w:w="3145" w:type="dxa"/>
            <w:gridSpan w:val="2"/>
          </w:tcPr>
          <w:p w14:paraId="115EA1A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1,10</w:t>
            </w:r>
          </w:p>
        </w:tc>
      </w:tr>
    </w:tbl>
    <w:p w14:paraId="29C9E5F8"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24"/>
        <w:gridCol w:w="1406"/>
      </w:tblGrid>
      <w:tr w:rsidR="00AD22AE" w:rsidRPr="00BC5EEA" w14:paraId="31C2C2C5" w14:textId="77777777" w:rsidTr="00AD22AE">
        <w:tc>
          <w:tcPr>
            <w:tcW w:w="1435" w:type="dxa"/>
          </w:tcPr>
          <w:p w14:paraId="418827BF"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710" w:type="dxa"/>
          </w:tcPr>
          <w:p w14:paraId="1F699D4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72787ABB" w14:textId="77777777" w:rsidTr="00AD22AE">
        <w:tc>
          <w:tcPr>
            <w:tcW w:w="1435" w:type="dxa"/>
          </w:tcPr>
          <w:p w14:paraId="17B6D89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c>
          <w:tcPr>
            <w:tcW w:w="1710" w:type="dxa"/>
          </w:tcPr>
          <w:p w14:paraId="5C9F9DE0"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r>
      <w:tr w:rsidR="00AD22AE" w:rsidRPr="00BC5EEA" w14:paraId="662B639E" w14:textId="77777777" w:rsidTr="00AD22AE">
        <w:tc>
          <w:tcPr>
            <w:tcW w:w="3145" w:type="dxa"/>
            <w:gridSpan w:val="2"/>
          </w:tcPr>
          <w:p w14:paraId="13094867"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0,80</w:t>
            </w:r>
          </w:p>
        </w:tc>
      </w:tr>
    </w:tbl>
    <w:p w14:paraId="29999A30" w14:textId="399D19EB" w:rsidR="00AD22AE" w:rsidRPr="00BC5EEA" w:rsidRDefault="00AD22AE" w:rsidP="00C3318A">
      <w:pPr>
        <w:tabs>
          <w:tab w:val="num" w:pos="720"/>
        </w:tabs>
        <w:jc w:val="center"/>
        <w:rPr>
          <w:rFonts w:ascii="Arial" w:hAnsi="Arial" w:cs="Arial"/>
          <w:lang w:val="nl-NL"/>
        </w:rPr>
      </w:pPr>
    </w:p>
    <w:p w14:paraId="5AF82CF4" w14:textId="77777777" w:rsidR="008425D1" w:rsidRPr="003F0AF3" w:rsidRDefault="008425D1" w:rsidP="00C3318A">
      <w:pPr>
        <w:tabs>
          <w:tab w:val="num" w:pos="720"/>
        </w:tabs>
        <w:jc w:val="center"/>
        <w:rPr>
          <w:rFonts w:ascii="Arial" w:hAnsi="Arial" w:cs="Arial"/>
          <w:lang w:val="nl-NL"/>
        </w:rPr>
      </w:pPr>
    </w:p>
    <w:tbl>
      <w:tblPr>
        <w:tblStyle w:val="TableGrid"/>
        <w:tblW w:w="2875" w:type="dxa"/>
        <w:tblLook w:val="04A0" w:firstRow="1" w:lastRow="0" w:firstColumn="1" w:lastColumn="0" w:noHBand="0" w:noVBand="1"/>
      </w:tblPr>
      <w:tblGrid>
        <w:gridCol w:w="1345"/>
        <w:gridCol w:w="1530"/>
      </w:tblGrid>
      <w:tr w:rsidR="00AD22AE" w:rsidRPr="00BC5EEA" w14:paraId="4744366C" w14:textId="77777777" w:rsidTr="00AD22AE">
        <w:tc>
          <w:tcPr>
            <w:tcW w:w="1345" w:type="dxa"/>
          </w:tcPr>
          <w:p w14:paraId="04BCEB99"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530" w:type="dxa"/>
          </w:tcPr>
          <w:p w14:paraId="5EA6FCFC"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794EE5D0" w14:textId="77777777" w:rsidTr="00AD22AE">
        <w:tc>
          <w:tcPr>
            <w:tcW w:w="1345" w:type="dxa"/>
          </w:tcPr>
          <w:p w14:paraId="1EE8B623"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c>
          <w:tcPr>
            <w:tcW w:w="1530" w:type="dxa"/>
          </w:tcPr>
          <w:p w14:paraId="60A01B94"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r>
      <w:tr w:rsidR="00AD22AE" w:rsidRPr="00BC5EEA" w14:paraId="5FA67373" w14:textId="77777777" w:rsidTr="00AD22AE">
        <w:tc>
          <w:tcPr>
            <w:tcW w:w="2875" w:type="dxa"/>
            <w:gridSpan w:val="2"/>
          </w:tcPr>
          <w:p w14:paraId="62D34FB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1,30</w:t>
            </w:r>
          </w:p>
        </w:tc>
      </w:tr>
    </w:tbl>
    <w:p w14:paraId="0FA7FDAA" w14:textId="77777777" w:rsidR="00AD22AE" w:rsidRPr="003F0AF3" w:rsidRDefault="00AD22AE" w:rsidP="00C3318A">
      <w:pPr>
        <w:tabs>
          <w:tab w:val="num" w:pos="720"/>
        </w:tabs>
        <w:jc w:val="center"/>
        <w:rPr>
          <w:rFonts w:ascii="Arial" w:hAnsi="Arial" w:cs="Arial"/>
          <w:lang w:val="nl-NL"/>
        </w:rPr>
      </w:pPr>
    </w:p>
    <w:tbl>
      <w:tblPr>
        <w:tblStyle w:val="TableGrid"/>
        <w:tblW w:w="2875" w:type="dxa"/>
        <w:tblLook w:val="04A0" w:firstRow="1" w:lastRow="0" w:firstColumn="1" w:lastColumn="0" w:noHBand="0" w:noVBand="1"/>
      </w:tblPr>
      <w:tblGrid>
        <w:gridCol w:w="1345"/>
        <w:gridCol w:w="1530"/>
      </w:tblGrid>
      <w:tr w:rsidR="00AD22AE" w:rsidRPr="00BC5EEA" w14:paraId="3580241B" w14:textId="77777777" w:rsidTr="00AD22AE">
        <w:tc>
          <w:tcPr>
            <w:tcW w:w="1345" w:type="dxa"/>
          </w:tcPr>
          <w:p w14:paraId="3ABB120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530" w:type="dxa"/>
          </w:tcPr>
          <w:p w14:paraId="35AFD4B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234CF7CB" w14:textId="77777777" w:rsidTr="00AD22AE">
        <w:tc>
          <w:tcPr>
            <w:tcW w:w="1345" w:type="dxa"/>
          </w:tcPr>
          <w:p w14:paraId="0FF5FF6C"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Britse Pond</w:t>
            </w:r>
          </w:p>
        </w:tc>
        <w:tc>
          <w:tcPr>
            <w:tcW w:w="1530" w:type="dxa"/>
          </w:tcPr>
          <w:p w14:paraId="6B547D04"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Japanse Yen</w:t>
            </w:r>
          </w:p>
        </w:tc>
      </w:tr>
      <w:tr w:rsidR="00AD22AE" w:rsidRPr="00BC5EEA" w14:paraId="35BD7060" w14:textId="77777777" w:rsidTr="00AD22AE">
        <w:tc>
          <w:tcPr>
            <w:tcW w:w="2875" w:type="dxa"/>
            <w:gridSpan w:val="2"/>
          </w:tcPr>
          <w:p w14:paraId="5ACAEB9B"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143</w:t>
            </w:r>
          </w:p>
        </w:tc>
      </w:tr>
    </w:tbl>
    <w:p w14:paraId="3F8CEF43" w14:textId="77777777" w:rsidR="00AD22AE" w:rsidRPr="003F0AF3" w:rsidRDefault="00AD22AE" w:rsidP="00C3318A">
      <w:pPr>
        <w:tabs>
          <w:tab w:val="num" w:pos="720"/>
        </w:tabs>
        <w:jc w:val="center"/>
        <w:rPr>
          <w:rFonts w:ascii="Arial" w:hAnsi="Arial" w:cs="Arial"/>
          <w:lang w:val="nl-NL"/>
        </w:rPr>
      </w:pPr>
    </w:p>
    <w:tbl>
      <w:tblPr>
        <w:tblStyle w:val="TableGrid"/>
        <w:tblW w:w="2875" w:type="dxa"/>
        <w:tblLook w:val="04A0" w:firstRow="1" w:lastRow="0" w:firstColumn="1" w:lastColumn="0" w:noHBand="0" w:noVBand="1"/>
      </w:tblPr>
      <w:tblGrid>
        <w:gridCol w:w="1254"/>
        <w:gridCol w:w="1621"/>
      </w:tblGrid>
      <w:tr w:rsidR="00AD22AE" w:rsidRPr="00BC5EEA" w14:paraId="4BD47A11" w14:textId="77777777" w:rsidTr="00AD22AE">
        <w:tc>
          <w:tcPr>
            <w:tcW w:w="1254" w:type="dxa"/>
          </w:tcPr>
          <w:p w14:paraId="1CC3B5C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1" w:type="dxa"/>
          </w:tcPr>
          <w:p w14:paraId="1B2093D8"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08BF5B5F" w14:textId="77777777" w:rsidTr="00AD22AE">
        <w:tc>
          <w:tcPr>
            <w:tcW w:w="1254" w:type="dxa"/>
          </w:tcPr>
          <w:p w14:paraId="315BCBA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c>
          <w:tcPr>
            <w:tcW w:w="1621" w:type="dxa"/>
          </w:tcPr>
          <w:p w14:paraId="29A0613E"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Japanse Yen</w:t>
            </w:r>
          </w:p>
        </w:tc>
      </w:tr>
      <w:tr w:rsidR="00AD22AE" w:rsidRPr="00BC5EEA" w14:paraId="7E5B90A3" w14:textId="77777777" w:rsidTr="00AD22AE">
        <w:tc>
          <w:tcPr>
            <w:tcW w:w="2875" w:type="dxa"/>
            <w:gridSpan w:val="2"/>
          </w:tcPr>
          <w:p w14:paraId="302108CE"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111</w:t>
            </w:r>
          </w:p>
        </w:tc>
      </w:tr>
    </w:tbl>
    <w:p w14:paraId="19C8BA33"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71"/>
        <w:gridCol w:w="1359"/>
      </w:tblGrid>
      <w:tr w:rsidR="00AD22AE" w:rsidRPr="00BC5EEA" w14:paraId="40740DF9" w14:textId="77777777" w:rsidTr="00AD22AE">
        <w:tc>
          <w:tcPr>
            <w:tcW w:w="1525" w:type="dxa"/>
          </w:tcPr>
          <w:p w14:paraId="449BE91B"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0" w:type="dxa"/>
          </w:tcPr>
          <w:p w14:paraId="2C4A7B97"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4A6F310E" w14:textId="77777777" w:rsidTr="00AD22AE">
        <w:tc>
          <w:tcPr>
            <w:tcW w:w="1525" w:type="dxa"/>
          </w:tcPr>
          <w:p w14:paraId="3F48D330"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Euro</w:t>
            </w:r>
          </w:p>
        </w:tc>
        <w:tc>
          <w:tcPr>
            <w:tcW w:w="1620" w:type="dxa"/>
          </w:tcPr>
          <w:p w14:paraId="67DAA816"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Goud</w:t>
            </w:r>
          </w:p>
        </w:tc>
      </w:tr>
      <w:tr w:rsidR="00AD22AE" w:rsidRPr="00BC5EEA" w14:paraId="3CB49369" w14:textId="77777777" w:rsidTr="002E2B85">
        <w:tc>
          <w:tcPr>
            <w:tcW w:w="3145" w:type="dxa"/>
            <w:gridSpan w:val="2"/>
          </w:tcPr>
          <w:p w14:paraId="26B9B07E"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0,0007</w:t>
            </w:r>
          </w:p>
        </w:tc>
      </w:tr>
    </w:tbl>
    <w:p w14:paraId="7688017A"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289"/>
        <w:gridCol w:w="1341"/>
      </w:tblGrid>
      <w:tr w:rsidR="00AD22AE" w:rsidRPr="00BC5EEA" w14:paraId="7E16986D" w14:textId="77777777" w:rsidTr="00AD22AE">
        <w:tc>
          <w:tcPr>
            <w:tcW w:w="1525" w:type="dxa"/>
          </w:tcPr>
          <w:p w14:paraId="5AAD9975"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0" w:type="dxa"/>
          </w:tcPr>
          <w:p w14:paraId="50E50C52"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61B514BB" w14:textId="77777777" w:rsidTr="00AD22AE">
        <w:tc>
          <w:tcPr>
            <w:tcW w:w="1525" w:type="dxa"/>
          </w:tcPr>
          <w:p w14:paraId="43E28A5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U.S. Dollar</w:t>
            </w:r>
          </w:p>
        </w:tc>
        <w:tc>
          <w:tcPr>
            <w:tcW w:w="1620" w:type="dxa"/>
          </w:tcPr>
          <w:p w14:paraId="64E2892B"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Goud</w:t>
            </w:r>
          </w:p>
        </w:tc>
      </w:tr>
      <w:tr w:rsidR="00AD22AE" w:rsidRPr="00BC5EEA" w14:paraId="5DDD2B4A" w14:textId="77777777" w:rsidTr="002E2B85">
        <w:tc>
          <w:tcPr>
            <w:tcW w:w="3145" w:type="dxa"/>
            <w:gridSpan w:val="2"/>
          </w:tcPr>
          <w:p w14:paraId="7AE9292A"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0,0008</w:t>
            </w:r>
          </w:p>
        </w:tc>
      </w:tr>
    </w:tbl>
    <w:p w14:paraId="08D2999E" w14:textId="77777777" w:rsidR="00AD22AE" w:rsidRPr="003F0AF3" w:rsidRDefault="00AD22AE" w:rsidP="00C3318A">
      <w:pPr>
        <w:tabs>
          <w:tab w:val="num" w:pos="720"/>
        </w:tabs>
        <w:jc w:val="center"/>
        <w:rPr>
          <w:rFonts w:ascii="Arial" w:hAnsi="Arial" w:cs="Arial"/>
          <w:lang w:val="nl-NL"/>
        </w:rPr>
      </w:pPr>
    </w:p>
    <w:tbl>
      <w:tblPr>
        <w:tblStyle w:val="TableGrid"/>
        <w:tblW w:w="0" w:type="auto"/>
        <w:tblLook w:val="04A0" w:firstRow="1" w:lastRow="0" w:firstColumn="1" w:lastColumn="0" w:noHBand="0" w:noVBand="1"/>
      </w:tblPr>
      <w:tblGrid>
        <w:gridCol w:w="1342"/>
        <w:gridCol w:w="1288"/>
      </w:tblGrid>
      <w:tr w:rsidR="00AD22AE" w:rsidRPr="00BC5EEA" w14:paraId="5766ECFA" w14:textId="77777777" w:rsidTr="00AD22AE">
        <w:tc>
          <w:tcPr>
            <w:tcW w:w="1525" w:type="dxa"/>
          </w:tcPr>
          <w:p w14:paraId="125BECD0"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van</w:t>
            </w:r>
          </w:p>
        </w:tc>
        <w:tc>
          <w:tcPr>
            <w:tcW w:w="1620" w:type="dxa"/>
          </w:tcPr>
          <w:p w14:paraId="6B9893B1"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naar</w:t>
            </w:r>
          </w:p>
        </w:tc>
      </w:tr>
      <w:tr w:rsidR="00AD22AE" w:rsidRPr="00BC5EEA" w14:paraId="2AF975B4" w14:textId="77777777" w:rsidTr="00AD22AE">
        <w:tc>
          <w:tcPr>
            <w:tcW w:w="1525" w:type="dxa"/>
          </w:tcPr>
          <w:p w14:paraId="229E2071"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Japanse Yen</w:t>
            </w:r>
          </w:p>
        </w:tc>
        <w:tc>
          <w:tcPr>
            <w:tcW w:w="1620" w:type="dxa"/>
          </w:tcPr>
          <w:p w14:paraId="274F5EED" w14:textId="77777777" w:rsidR="00AD22AE" w:rsidRPr="003F0AF3" w:rsidRDefault="00AD22AE" w:rsidP="00C3318A">
            <w:pPr>
              <w:tabs>
                <w:tab w:val="num" w:pos="720"/>
              </w:tabs>
              <w:jc w:val="center"/>
              <w:rPr>
                <w:rFonts w:ascii="Arial" w:hAnsi="Arial" w:cs="Arial"/>
                <w:lang w:val="nl-NL"/>
              </w:rPr>
            </w:pPr>
            <w:r w:rsidRPr="003F0AF3">
              <w:rPr>
                <w:rFonts w:ascii="Arial" w:hAnsi="Arial" w:cs="Arial"/>
                <w:lang w:val="nl-NL"/>
              </w:rPr>
              <w:t>Goud</w:t>
            </w:r>
          </w:p>
        </w:tc>
      </w:tr>
      <w:tr w:rsidR="00AD22AE" w:rsidRPr="00BC5EEA" w14:paraId="11F2BD17" w14:textId="77777777" w:rsidTr="002E2B85">
        <w:tc>
          <w:tcPr>
            <w:tcW w:w="3145" w:type="dxa"/>
            <w:gridSpan w:val="2"/>
          </w:tcPr>
          <w:p w14:paraId="3F25386E" w14:textId="77777777" w:rsidR="00AD22AE" w:rsidRPr="003F0AF3" w:rsidRDefault="00AD22AE" w:rsidP="002E2B85">
            <w:pPr>
              <w:tabs>
                <w:tab w:val="num" w:pos="720"/>
              </w:tabs>
              <w:jc w:val="center"/>
              <w:rPr>
                <w:rFonts w:ascii="Arial" w:hAnsi="Arial" w:cs="Arial"/>
                <w:lang w:val="nl-NL"/>
              </w:rPr>
            </w:pPr>
            <w:r w:rsidRPr="003F0AF3">
              <w:rPr>
                <w:rFonts w:ascii="Arial" w:hAnsi="Arial" w:cs="Arial"/>
                <w:lang w:val="nl-NL"/>
              </w:rPr>
              <w:t>0,00001</w:t>
            </w:r>
          </w:p>
        </w:tc>
      </w:tr>
    </w:tbl>
    <w:p w14:paraId="284CC8C4" w14:textId="77777777" w:rsidR="00AD22AE" w:rsidRPr="003F0AF3" w:rsidRDefault="00AD22AE" w:rsidP="00B941C2">
      <w:pPr>
        <w:tabs>
          <w:tab w:val="num" w:pos="720"/>
        </w:tabs>
        <w:rPr>
          <w:rFonts w:ascii="Arial" w:hAnsi="Arial" w:cs="Arial"/>
          <w:lang w:val="nl-NL"/>
        </w:rPr>
        <w:sectPr w:rsidR="00AD22AE" w:rsidRPr="003F0AF3" w:rsidSect="00AD22AE">
          <w:type w:val="continuous"/>
          <w:pgSz w:w="12240" w:h="15840"/>
          <w:pgMar w:top="1440" w:right="1440" w:bottom="1440" w:left="1440" w:header="720" w:footer="720" w:gutter="0"/>
          <w:cols w:num="3" w:space="720"/>
          <w:docGrid w:linePitch="360"/>
        </w:sectPr>
      </w:pPr>
    </w:p>
    <w:p w14:paraId="24BEBD87" w14:textId="77777777" w:rsidR="00C3318A" w:rsidRPr="003F0AF3" w:rsidRDefault="00C3318A" w:rsidP="00B941C2">
      <w:pPr>
        <w:tabs>
          <w:tab w:val="num" w:pos="720"/>
        </w:tabs>
        <w:rPr>
          <w:rFonts w:ascii="Arial" w:hAnsi="Arial" w:cs="Arial"/>
          <w:lang w:val="nl-NL"/>
        </w:rPr>
      </w:pPr>
      <w:r w:rsidRPr="003F0AF3">
        <w:rPr>
          <w:rFonts w:ascii="Arial" w:hAnsi="Arial" w:cs="Arial"/>
          <w:b/>
          <w:lang w:val="nl-NL"/>
        </w:rPr>
        <w:t>Stap 2</w:t>
      </w:r>
      <w:r w:rsidRPr="003F0AF3">
        <w:rPr>
          <w:rFonts w:ascii="Arial" w:hAnsi="Arial" w:cs="Arial"/>
          <w:lang w:val="nl-NL"/>
        </w:rPr>
        <w:t>: Zet bij je Euro-knoop 1 neer, want je begint met 1 Euro. Bij alle andere knopen zet je de waarde ∞.</w:t>
      </w:r>
    </w:p>
    <w:p w14:paraId="4479B1F8" w14:textId="5E5718E2" w:rsidR="0014445B" w:rsidRPr="003F0AF3" w:rsidRDefault="00C3318A" w:rsidP="00B941C2">
      <w:pPr>
        <w:tabs>
          <w:tab w:val="num" w:pos="720"/>
        </w:tabs>
        <w:rPr>
          <w:rFonts w:ascii="Arial" w:hAnsi="Arial" w:cs="Arial"/>
          <w:lang w:val="nl-NL"/>
        </w:rPr>
      </w:pPr>
      <w:r w:rsidRPr="003F0AF3">
        <w:rPr>
          <w:rFonts w:ascii="Arial" w:hAnsi="Arial" w:cs="Arial"/>
          <w:b/>
          <w:lang w:val="nl-NL"/>
        </w:rPr>
        <w:t>Stap 3</w:t>
      </w:r>
      <w:r w:rsidR="0014445B" w:rsidRPr="003F0AF3">
        <w:rPr>
          <w:rFonts w:ascii="Arial" w:hAnsi="Arial" w:cs="Arial"/>
          <w:lang w:val="nl-NL"/>
        </w:rPr>
        <w:t>: Bepaal wat je voor 1 Euro krijgt als je deze inwisselt tegen een ander valuta. Om dit te berekenen vermenigvuldig je 1 Euro met de waarde in de bijbehorende tabel.</w:t>
      </w:r>
      <w:r w:rsidR="008329B7" w:rsidRPr="003F0AF3">
        <w:rPr>
          <w:rFonts w:ascii="Arial" w:hAnsi="Arial" w:cs="Arial"/>
          <w:lang w:val="nl-NL"/>
        </w:rPr>
        <w:t xml:space="preserve"> Zet </w:t>
      </w:r>
      <w:r w:rsidR="00F12BD9">
        <w:rPr>
          <w:rFonts w:ascii="Arial" w:hAnsi="Arial" w:cs="Arial"/>
          <w:lang w:val="nl-NL"/>
        </w:rPr>
        <w:t>die</w:t>
      </w:r>
      <w:r w:rsidR="00F12BD9" w:rsidRPr="003F0AF3">
        <w:rPr>
          <w:rFonts w:ascii="Arial" w:hAnsi="Arial" w:cs="Arial"/>
          <w:lang w:val="nl-NL"/>
        </w:rPr>
        <w:t xml:space="preserve"> </w:t>
      </w:r>
      <w:r w:rsidR="008329B7" w:rsidRPr="003F0AF3">
        <w:rPr>
          <w:rFonts w:ascii="Arial" w:hAnsi="Arial" w:cs="Arial"/>
          <w:lang w:val="nl-NL"/>
        </w:rPr>
        <w:t>waarde</w:t>
      </w:r>
      <w:r w:rsidRPr="003F0AF3">
        <w:rPr>
          <w:rFonts w:ascii="Arial" w:hAnsi="Arial" w:cs="Arial"/>
          <w:lang w:val="nl-NL"/>
        </w:rPr>
        <w:t xml:space="preserve"> bij de bijbehorende knoop</w:t>
      </w:r>
      <w:r w:rsidR="008329B7" w:rsidRPr="003F0AF3">
        <w:rPr>
          <w:rFonts w:ascii="Arial" w:hAnsi="Arial" w:cs="Arial"/>
          <w:lang w:val="nl-NL"/>
        </w:rPr>
        <w:t xml:space="preserve"> in je graaf.</w:t>
      </w:r>
    </w:p>
    <w:p w14:paraId="0BAD4D57" w14:textId="77777777" w:rsidR="0014445B" w:rsidRPr="003F0AF3" w:rsidRDefault="00C3318A" w:rsidP="00B941C2">
      <w:pPr>
        <w:tabs>
          <w:tab w:val="num" w:pos="720"/>
        </w:tabs>
        <w:rPr>
          <w:rFonts w:ascii="Arial" w:hAnsi="Arial" w:cs="Arial"/>
          <w:lang w:val="nl-NL"/>
        </w:rPr>
      </w:pPr>
      <w:r w:rsidRPr="003F0AF3">
        <w:rPr>
          <w:rFonts w:ascii="Arial" w:hAnsi="Arial" w:cs="Arial"/>
          <w:b/>
          <w:lang w:val="nl-NL"/>
        </w:rPr>
        <w:t>Stap 4</w:t>
      </w:r>
      <w:r w:rsidR="0014445B" w:rsidRPr="003F0AF3">
        <w:rPr>
          <w:rFonts w:ascii="Arial" w:hAnsi="Arial" w:cs="Arial"/>
          <w:lang w:val="nl-NL"/>
        </w:rPr>
        <w:t>: Doorloop Dijkstra’s algoritme.</w:t>
      </w:r>
      <w:r w:rsidRPr="003F0AF3">
        <w:rPr>
          <w:rFonts w:ascii="Arial" w:hAnsi="Arial" w:cs="Arial"/>
          <w:lang w:val="nl-NL"/>
        </w:rPr>
        <w:t xml:space="preserve"> Maar let op: je wilt natuurlijk zo veel mogelijk goud. Daarom onthoud je niet telkens de kleinste waarde</w:t>
      </w:r>
      <w:r w:rsidR="0014445B" w:rsidRPr="003F0AF3">
        <w:rPr>
          <w:rFonts w:ascii="Arial" w:hAnsi="Arial" w:cs="Arial"/>
          <w:lang w:val="nl-NL"/>
        </w:rPr>
        <w:t xml:space="preserve">, maar juist de grootste waarde. Houd ook bij hoe je daar gekomen bent (welke </w:t>
      </w:r>
      <w:r w:rsidRPr="003F0AF3">
        <w:rPr>
          <w:rFonts w:ascii="Arial" w:hAnsi="Arial" w:cs="Arial"/>
          <w:lang w:val="nl-NL"/>
        </w:rPr>
        <w:t>transacties je hebt gedaan om tot dat bedrag te komen).</w:t>
      </w:r>
    </w:p>
    <w:p w14:paraId="55C6B0C6" w14:textId="77777777" w:rsidR="00C3318A" w:rsidRPr="003F0AF3" w:rsidRDefault="00C3318A" w:rsidP="00B941C2">
      <w:pPr>
        <w:tabs>
          <w:tab w:val="num" w:pos="720"/>
        </w:tabs>
        <w:rPr>
          <w:rFonts w:ascii="Arial" w:hAnsi="Arial" w:cs="Arial"/>
          <w:lang w:val="nl-NL"/>
        </w:rPr>
      </w:pPr>
      <w:r w:rsidRPr="003F0AF3">
        <w:rPr>
          <w:rFonts w:ascii="Arial" w:hAnsi="Arial" w:cs="Arial"/>
          <w:i/>
          <w:lang w:val="nl-NL"/>
        </w:rPr>
        <w:t>Geef aan hoe je valuta moet wisselen om het meeste goud voor je euro’s te krijgen</w:t>
      </w:r>
      <w:r w:rsidRPr="003F0AF3">
        <w:rPr>
          <w:rFonts w:ascii="Arial" w:hAnsi="Arial" w:cs="Arial"/>
          <w:lang w:val="nl-NL"/>
        </w:rPr>
        <w:t>.</w:t>
      </w:r>
    </w:p>
    <w:p w14:paraId="42787E89" w14:textId="77777777" w:rsidR="00C3318A" w:rsidRPr="003F0AF3" w:rsidRDefault="00C3318A" w:rsidP="00B941C2">
      <w:pPr>
        <w:tabs>
          <w:tab w:val="num" w:pos="720"/>
        </w:tabs>
        <w:rPr>
          <w:rFonts w:ascii="Arial" w:hAnsi="Arial" w:cs="Arial"/>
          <w:lang w:val="nl-NL"/>
        </w:rPr>
      </w:pPr>
      <w:r w:rsidRPr="003F0AF3">
        <w:rPr>
          <w:rFonts w:ascii="Arial" w:hAnsi="Arial" w:cs="Arial"/>
          <w:noProof/>
          <w:lang w:val="nl-NL" w:eastAsia="nl-NL"/>
        </w:rPr>
        <mc:AlternateContent>
          <mc:Choice Requires="wps">
            <w:drawing>
              <wp:anchor distT="0" distB="0" distL="114300" distR="114300" simplePos="0" relativeHeight="251650560" behindDoc="0" locked="0" layoutInCell="1" allowOverlap="1" wp14:anchorId="59E8F70F" wp14:editId="595AE705">
                <wp:simplePos x="0" y="0"/>
                <wp:positionH relativeFrom="column">
                  <wp:posOffset>0</wp:posOffset>
                </wp:positionH>
                <wp:positionV relativeFrom="paragraph">
                  <wp:posOffset>0</wp:posOffset>
                </wp:positionV>
                <wp:extent cx="5810250" cy="8286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5810250" cy="828675"/>
                        </a:xfrm>
                        <a:prstGeom prst="rect">
                          <a:avLst/>
                        </a:prstGeom>
                        <a:solidFill>
                          <a:schemeClr val="lt1"/>
                        </a:solidFill>
                        <a:ln w="6350">
                          <a:solidFill>
                            <a:prstClr val="black"/>
                          </a:solidFill>
                        </a:ln>
                      </wps:spPr>
                      <wps:txbx>
                        <w:txbxContent>
                          <w:p w14:paraId="462034B7" w14:textId="77777777" w:rsidR="00C3318A" w:rsidRPr="00107A22" w:rsidRDefault="00C3318A" w:rsidP="00C3318A">
                            <w:pPr>
                              <w:rPr>
                                <w:i/>
                                <w:color w:val="4472C4" w:themeColor="accent1"/>
                                <w:lang w:val="nl-NL"/>
                              </w:rPr>
                            </w:pPr>
                            <w:r w:rsidRPr="00107A22">
                              <w:rPr>
                                <w:i/>
                                <w:color w:val="4472C4" w:themeColor="accent1"/>
                                <w:lang w:val="nl-NL"/>
                              </w:rPr>
                              <w:t>Antwoord:</w:t>
                            </w:r>
                          </w:p>
                          <w:p w14:paraId="5C9323A6" w14:textId="77777777" w:rsidR="00C3318A" w:rsidRPr="00107A22" w:rsidRDefault="00C3318A" w:rsidP="00C3318A">
                            <w:pPr>
                              <w:rPr>
                                <w:i/>
                                <w:color w:val="4472C4" w:themeColor="accent1"/>
                                <w:lang w:val="nl-NL"/>
                              </w:rPr>
                            </w:pPr>
                            <w:r w:rsidRPr="00107A22">
                              <w:rPr>
                                <w:i/>
                                <w:color w:val="4472C4" w:themeColor="accent1"/>
                                <w:lang w:val="nl-NL"/>
                              </w:rPr>
                              <w:t xml:space="preserve">Euro -&gt; Britse Pond -&gt; U.S. Dollar -&gt; </w:t>
                            </w:r>
                            <w:proofErr w:type="spellStart"/>
                            <w:r w:rsidRPr="00107A22">
                              <w:rPr>
                                <w:i/>
                                <w:color w:val="4472C4" w:themeColor="accent1"/>
                                <w:lang w:val="nl-NL"/>
                              </w:rPr>
                              <w:t>JapanseYen</w:t>
                            </w:r>
                            <w:proofErr w:type="spellEnd"/>
                            <w:r w:rsidRPr="00107A22">
                              <w:rPr>
                                <w:i/>
                                <w:color w:val="4472C4" w:themeColor="accent1"/>
                                <w:lang w:val="nl-NL"/>
                              </w:rPr>
                              <w:t xml:space="preserve"> -&gt; Goud</w:t>
                            </w:r>
                          </w:p>
                          <w:p w14:paraId="13CB88F9" w14:textId="77777777" w:rsidR="00C3318A" w:rsidRPr="00C3318A" w:rsidRDefault="00D01533" w:rsidP="00C3318A">
                            <w:pPr>
                              <w:rPr>
                                <w:i/>
                                <w:color w:val="4472C4" w:themeColor="accent1"/>
                                <w:lang w:val="nl-NL"/>
                              </w:rPr>
                            </w:pPr>
                            <w:r>
                              <w:rPr>
                                <w:i/>
                                <w:color w:val="4472C4" w:themeColor="accent1"/>
                                <w:lang w:val="nl-NL"/>
                              </w:rPr>
                              <w:t>Je krijgt da</w:t>
                            </w:r>
                            <w:r w:rsidR="00C3318A" w:rsidRPr="00C3318A">
                              <w:rPr>
                                <w:i/>
                                <w:color w:val="4472C4" w:themeColor="accent1"/>
                                <w:lang w:val="nl-NL"/>
                              </w:rPr>
                              <w:t xml:space="preserve">n 0,0012987 </w:t>
                            </w:r>
                            <w:proofErr w:type="spellStart"/>
                            <w:r w:rsidR="00C3318A" w:rsidRPr="00C3318A">
                              <w:rPr>
                                <w:i/>
                                <w:color w:val="4472C4" w:themeColor="accent1"/>
                                <w:lang w:val="nl-NL"/>
                              </w:rPr>
                              <w:t>oz</w:t>
                            </w:r>
                            <w:proofErr w:type="spellEnd"/>
                            <w:r w:rsidR="00C3318A" w:rsidRPr="00C3318A">
                              <w:rPr>
                                <w:i/>
                                <w:color w:val="4472C4" w:themeColor="accent1"/>
                                <w:lang w:val="nl-NL"/>
                              </w:rPr>
                              <w:t xml:space="preserve"> Goud per euro.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E8F70F" id="Text Box 30" o:spid="_x0000_s1031" type="#_x0000_t202" style="position:absolute;margin-left:0;margin-top:0;width:457.5pt;height:65.2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" fillcolor="white [3201]" strokeweight=".5pt">
                <v:textbox>
                  <w:txbxContent>
                    <w:p w14:paraId="462034B7" w14:textId="77777777" w:rsidR="00C3318A" w:rsidRPr="00107A22" w:rsidRDefault="00C3318A" w:rsidP="00C3318A">
                      <w:pPr>
                        <w:rPr>
                          <w:i/>
                          <w:color w:val="4472C4" w:themeColor="accent1"/>
                          <w:lang w:val="nl-NL"/>
                        </w:rPr>
                      </w:pPr>
                      <w:r w:rsidRPr="00107A22">
                        <w:rPr>
                          <w:i/>
                          <w:color w:val="4472C4" w:themeColor="accent1"/>
                          <w:lang w:val="nl-NL"/>
                        </w:rPr>
                        <w:t>Antwoord:</w:t>
                      </w:r>
                    </w:p>
                    <w:p w14:paraId="5C9323A6" w14:textId="77777777" w:rsidR="00C3318A" w:rsidRPr="00107A22" w:rsidRDefault="00C3318A" w:rsidP="00C3318A">
                      <w:pPr>
                        <w:rPr>
                          <w:i/>
                          <w:color w:val="4472C4" w:themeColor="accent1"/>
                          <w:lang w:val="nl-NL"/>
                        </w:rPr>
                      </w:pPr>
                      <w:r w:rsidRPr="00107A22">
                        <w:rPr>
                          <w:i/>
                          <w:color w:val="4472C4" w:themeColor="accent1"/>
                          <w:lang w:val="nl-NL"/>
                        </w:rPr>
                        <w:t xml:space="preserve">Euro -&gt; Britse Pond -&gt; U.S. Dollar -&gt; </w:t>
                      </w:r>
                      <w:proofErr w:type="spellStart"/>
                      <w:r w:rsidRPr="00107A22">
                        <w:rPr>
                          <w:i/>
                          <w:color w:val="4472C4" w:themeColor="accent1"/>
                          <w:lang w:val="nl-NL"/>
                        </w:rPr>
                        <w:t>JapanseYen</w:t>
                      </w:r>
                      <w:proofErr w:type="spellEnd"/>
                      <w:r w:rsidRPr="00107A22">
                        <w:rPr>
                          <w:i/>
                          <w:color w:val="4472C4" w:themeColor="accent1"/>
                          <w:lang w:val="nl-NL"/>
                        </w:rPr>
                        <w:t xml:space="preserve"> -&gt; Goud</w:t>
                      </w:r>
                    </w:p>
                    <w:p w14:paraId="13CB88F9" w14:textId="77777777" w:rsidR="00C3318A" w:rsidRPr="00C3318A" w:rsidRDefault="00D01533" w:rsidP="00C3318A">
                      <w:pPr>
                        <w:rPr>
                          <w:i/>
                          <w:color w:val="4472C4" w:themeColor="accent1"/>
                          <w:lang w:val="nl-NL"/>
                        </w:rPr>
                      </w:pPr>
                      <w:r>
                        <w:rPr>
                          <w:i/>
                          <w:color w:val="4472C4" w:themeColor="accent1"/>
                          <w:lang w:val="nl-NL"/>
                        </w:rPr>
                        <w:t>Je krijgt da</w:t>
                      </w:r>
                      <w:r w:rsidR="00C3318A" w:rsidRPr="00C3318A">
                        <w:rPr>
                          <w:i/>
                          <w:color w:val="4472C4" w:themeColor="accent1"/>
                          <w:lang w:val="nl-NL"/>
                        </w:rPr>
                        <w:t xml:space="preserve">n 0,0012987 </w:t>
                      </w:r>
                      <w:proofErr w:type="spellStart"/>
                      <w:r w:rsidR="00C3318A" w:rsidRPr="00C3318A">
                        <w:rPr>
                          <w:i/>
                          <w:color w:val="4472C4" w:themeColor="accent1"/>
                          <w:lang w:val="nl-NL"/>
                        </w:rPr>
                        <w:t>oz</w:t>
                      </w:r>
                      <w:proofErr w:type="spellEnd"/>
                      <w:r w:rsidR="00C3318A" w:rsidRPr="00C3318A">
                        <w:rPr>
                          <w:i/>
                          <w:color w:val="4472C4" w:themeColor="accent1"/>
                          <w:lang w:val="nl-NL"/>
                        </w:rPr>
                        <w:t xml:space="preserve"> Goud per euro.</w:t>
                      </w:r>
                    </w:p>
                  </w:txbxContent>
                </v:textbox>
              </v:shape>
            </w:pict>
          </mc:Fallback>
        </mc:AlternateContent>
      </w:r>
    </w:p>
    <w:p w14:paraId="239B291C" w14:textId="77777777" w:rsidR="00C3318A" w:rsidRPr="003F0AF3" w:rsidRDefault="00C3318A" w:rsidP="00B941C2">
      <w:pPr>
        <w:tabs>
          <w:tab w:val="num" w:pos="720"/>
        </w:tabs>
        <w:rPr>
          <w:rFonts w:ascii="Arial" w:hAnsi="Arial" w:cs="Arial"/>
          <w:lang w:val="nl-NL"/>
        </w:rPr>
      </w:pPr>
    </w:p>
    <w:p w14:paraId="1284DAC3" w14:textId="77777777" w:rsidR="00C3318A" w:rsidRPr="003F0AF3" w:rsidRDefault="00C3318A" w:rsidP="00B941C2">
      <w:pPr>
        <w:tabs>
          <w:tab w:val="num" w:pos="720"/>
        </w:tabs>
        <w:rPr>
          <w:rFonts w:ascii="Arial" w:hAnsi="Arial" w:cs="Arial"/>
          <w:lang w:val="nl-NL"/>
        </w:rPr>
      </w:pPr>
    </w:p>
    <w:p w14:paraId="0DC9182D" w14:textId="33FF5FEB" w:rsidR="00C3318A" w:rsidRPr="003F0AF3" w:rsidRDefault="00C3318A" w:rsidP="00B941C2">
      <w:pPr>
        <w:tabs>
          <w:tab w:val="num" w:pos="720"/>
        </w:tabs>
        <w:rPr>
          <w:rFonts w:ascii="Arial" w:hAnsi="Arial" w:cs="Arial"/>
          <w:lang w:val="nl-NL"/>
        </w:rPr>
      </w:pPr>
    </w:p>
    <w:p w14:paraId="57269783" w14:textId="77777777" w:rsidR="00A10AA2" w:rsidRDefault="00A10AA2">
      <w:pPr>
        <w:rPr>
          <w:rFonts w:ascii="Arial" w:hAnsi="Arial" w:cs="Arial"/>
          <w:b/>
          <w:lang w:val="nl-NL"/>
        </w:rPr>
      </w:pPr>
      <w:r>
        <w:rPr>
          <w:rFonts w:ascii="Arial" w:hAnsi="Arial" w:cs="Arial"/>
          <w:b/>
          <w:lang w:val="nl-NL"/>
        </w:rPr>
        <w:br w:type="page"/>
      </w:r>
    </w:p>
    <w:p w14:paraId="35C242C7" w14:textId="1E950D29" w:rsidR="008425D1" w:rsidRPr="003F0AF3" w:rsidRDefault="008425D1" w:rsidP="008425D1">
      <w:pPr>
        <w:rPr>
          <w:rFonts w:ascii="Arial" w:hAnsi="Arial" w:cs="Arial"/>
          <w:b/>
          <w:lang w:val="nl-NL"/>
        </w:rPr>
      </w:pPr>
      <w:r w:rsidRPr="003F0AF3">
        <w:rPr>
          <w:rFonts w:ascii="Arial" w:hAnsi="Arial" w:cs="Arial"/>
          <w:b/>
          <w:lang w:val="nl-NL"/>
        </w:rPr>
        <w:lastRenderedPageBreak/>
        <w:t xml:space="preserve">Opgave </w:t>
      </w:r>
      <w:r w:rsidR="002108F7">
        <w:rPr>
          <w:rFonts w:ascii="Arial" w:hAnsi="Arial" w:cs="Arial"/>
          <w:b/>
          <w:lang w:val="nl-NL"/>
        </w:rPr>
        <w:t>3</w:t>
      </w:r>
    </w:p>
    <w:p w14:paraId="7888AF6C" w14:textId="7C98F339" w:rsidR="008425D1" w:rsidRPr="003F0AF3" w:rsidRDefault="008425D1" w:rsidP="008425D1">
      <w:pPr>
        <w:rPr>
          <w:rFonts w:ascii="Arial" w:hAnsi="Arial" w:cs="Arial"/>
          <w:lang w:val="nl-NL"/>
        </w:rPr>
      </w:pPr>
      <w:r w:rsidRPr="003F0AF3">
        <w:rPr>
          <w:rFonts w:ascii="Arial" w:hAnsi="Arial" w:cs="Arial"/>
          <w:lang w:val="nl-NL"/>
        </w:rPr>
        <w:t xml:space="preserve">Hieronder zie je een kaart van de eilandenstelsel van </w:t>
      </w:r>
      <w:proofErr w:type="spellStart"/>
      <w:r w:rsidRPr="003F0AF3">
        <w:rPr>
          <w:rFonts w:ascii="Arial" w:hAnsi="Arial" w:cs="Arial"/>
          <w:lang w:val="nl-NL"/>
        </w:rPr>
        <w:t>Algos</w:t>
      </w:r>
      <w:proofErr w:type="spellEnd"/>
      <w:r w:rsidRPr="003F0AF3">
        <w:rPr>
          <w:rFonts w:ascii="Arial" w:hAnsi="Arial" w:cs="Arial"/>
          <w:lang w:val="nl-NL"/>
        </w:rPr>
        <w:t>. Om te reizen tussen de eilanden of met het vaste land wordt gebruik gemaakt van veerponden</w:t>
      </w:r>
      <w:bookmarkStart w:id="20" w:name="_Hlk522865184"/>
      <w:r w:rsidRPr="003F0AF3">
        <w:rPr>
          <w:rFonts w:ascii="Arial" w:hAnsi="Arial" w:cs="Arial"/>
          <w:lang w:val="nl-NL"/>
        </w:rPr>
        <w:t xml:space="preserve">. Omdat het verkeer tussen het vasteland A en eiland D toeneemt, wil </w:t>
      </w:r>
      <w:proofErr w:type="spellStart"/>
      <w:r w:rsidRPr="003F0AF3">
        <w:rPr>
          <w:rFonts w:ascii="Arial" w:hAnsi="Arial" w:cs="Arial"/>
          <w:lang w:val="nl-NL"/>
        </w:rPr>
        <w:t>Algos</w:t>
      </w:r>
      <w:proofErr w:type="spellEnd"/>
      <w:r w:rsidRPr="003F0AF3">
        <w:rPr>
          <w:rFonts w:ascii="Arial" w:hAnsi="Arial" w:cs="Arial"/>
          <w:lang w:val="nl-NL"/>
        </w:rPr>
        <w:t xml:space="preserve"> bruggen gaan bouwen.</w:t>
      </w:r>
      <w:bookmarkEnd w:id="20"/>
      <w:r w:rsidRPr="00BC5EEA">
        <w:rPr>
          <w:rFonts w:ascii="Arial" w:hAnsi="Arial" w:cs="Arial"/>
          <w:lang w:val="nl-NL"/>
        </w:rPr>
        <w:t xml:space="preserve"> Op </w:t>
      </w:r>
      <w:r w:rsidRPr="00A50ABE">
        <w:rPr>
          <w:rFonts w:ascii="Arial" w:hAnsi="Arial" w:cs="Arial"/>
          <w:lang w:val="nl-NL"/>
        </w:rPr>
        <w:t>de</w:t>
      </w:r>
      <w:r w:rsidRPr="008C16AC">
        <w:rPr>
          <w:rFonts w:ascii="Arial" w:hAnsi="Arial" w:cs="Arial"/>
          <w:lang w:val="nl-NL"/>
        </w:rPr>
        <w:t xml:space="preserve"> kaart staan de afstanden (in meters) aangegeven.</w:t>
      </w:r>
    </w:p>
    <w:p w14:paraId="2EBEA7FD" w14:textId="77777777" w:rsidR="008425D1" w:rsidRPr="00BC5EEA" w:rsidRDefault="008425D1" w:rsidP="008425D1">
      <w:pPr>
        <w:rPr>
          <w:rFonts w:ascii="Arial" w:hAnsi="Arial" w:cs="Arial"/>
        </w:rPr>
      </w:pPr>
      <w:r w:rsidRPr="00BC5EEA">
        <w:rPr>
          <w:rFonts w:ascii="Arial" w:hAnsi="Arial" w:cs="Arial"/>
          <w:noProof/>
          <w:lang w:val="nl-NL" w:eastAsia="nl-NL"/>
        </w:rPr>
        <w:drawing>
          <wp:inline distT="0" distB="0" distL="0" distR="0" wp14:anchorId="731BC348" wp14:editId="0B1FA376">
            <wp:extent cx="5731510" cy="3603625"/>
            <wp:effectExtent l="0" t="0" r="254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03625"/>
                    </a:xfrm>
                    <a:prstGeom prst="rect">
                      <a:avLst/>
                    </a:prstGeom>
                  </pic:spPr>
                </pic:pic>
              </a:graphicData>
            </a:graphic>
          </wp:inline>
        </w:drawing>
      </w:r>
      <w:r w:rsidRPr="00A50ABE">
        <w:rPr>
          <w:rStyle w:val="FootnoteReference"/>
          <w:rFonts w:ascii="Arial" w:hAnsi="Arial" w:cs="Arial"/>
        </w:rPr>
        <w:footnoteReference w:id="2"/>
      </w:r>
      <w:r w:rsidRPr="00A50ABE">
        <w:rPr>
          <w:rStyle w:val="FootnoteReference"/>
          <w:rFonts w:ascii="Arial" w:hAnsi="Arial" w:cs="Arial"/>
        </w:rPr>
        <w:footnoteReference w:id="3"/>
      </w:r>
    </w:p>
    <w:p w14:paraId="633F6229" w14:textId="77777777" w:rsidR="008425D1" w:rsidRPr="003F0AF3" w:rsidRDefault="008425D1" w:rsidP="008425D1">
      <w:pPr>
        <w:rPr>
          <w:rFonts w:ascii="Arial" w:hAnsi="Arial" w:cs="Arial"/>
          <w:i/>
          <w:lang w:val="nl-NL"/>
        </w:rPr>
      </w:pPr>
      <w:r w:rsidRPr="00BC5EEA">
        <w:rPr>
          <w:rFonts w:ascii="Arial" w:hAnsi="Arial" w:cs="Arial"/>
          <w:i/>
          <w:noProof/>
          <w:lang w:val="nl-NL" w:eastAsia="nl-NL"/>
        </w:rPr>
        <mc:AlternateContent>
          <mc:Choice Requires="wps">
            <w:drawing>
              <wp:anchor distT="0" distB="0" distL="114300" distR="114300" simplePos="0" relativeHeight="251663872" behindDoc="0" locked="0" layoutInCell="1" allowOverlap="1" wp14:anchorId="57CE948C" wp14:editId="2B259EEB">
                <wp:simplePos x="0" y="0"/>
                <wp:positionH relativeFrom="column">
                  <wp:posOffset>0</wp:posOffset>
                </wp:positionH>
                <wp:positionV relativeFrom="paragraph">
                  <wp:posOffset>283845</wp:posOffset>
                </wp:positionV>
                <wp:extent cx="5731510" cy="1828800"/>
                <wp:effectExtent l="0" t="0" r="21590" b="22860"/>
                <wp:wrapSquare wrapText="bothSides"/>
                <wp:docPr id="166" name="Text Box 166"/>
                <wp:cNvGraphicFramePr/>
                <a:graphic xmlns:a="http://schemas.openxmlformats.org/drawingml/2006/main">
                  <a:graphicData uri="http://schemas.microsoft.com/office/word/2010/wordprocessingShape">
                    <wps:wsp>
                      <wps:cNvSpPr txBox="1"/>
                      <wps:spPr>
                        <a:xfrm>
                          <a:off x="0" y="0"/>
                          <a:ext cx="5731510" cy="1828800"/>
                        </a:xfrm>
                        <a:prstGeom prst="rect">
                          <a:avLst/>
                        </a:prstGeom>
                        <a:noFill/>
                        <a:ln w="6350">
                          <a:solidFill>
                            <a:prstClr val="black"/>
                          </a:solidFill>
                        </a:ln>
                      </wps:spPr>
                      <wps:txbx>
                        <w:txbxContent>
                          <w:p w14:paraId="59A7A4F4" w14:textId="77777777" w:rsidR="008425D1" w:rsidRPr="003F0AF3" w:rsidRDefault="008425D1" w:rsidP="008425D1">
                            <w:pPr>
                              <w:rPr>
                                <w:color w:val="0070C0"/>
                                <w:lang w:val="nl-NL"/>
                              </w:rPr>
                            </w:pPr>
                            <w:r w:rsidRPr="003F0AF3">
                              <w:rPr>
                                <w:color w:val="0070C0"/>
                                <w:lang w:val="nl-NL"/>
                              </w:rPr>
                              <w:t>Antwoord: De goedkoopste verbinding tussen A en D is een verbinding van A naar B en B naar D. Dit kost 490.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CE948C" id="Text Box 166" o:spid="_x0000_s1032" type="#_x0000_t202" style="position:absolute;margin-left:0;margin-top:22.35pt;width:451.3pt;height:2in;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" filled="f" strokeweight=".5pt">
                <v:textbox style="mso-fit-shape-to-text:t">
                  <w:txbxContent>
                    <w:p w14:paraId="59A7A4F4" w14:textId="77777777" w:rsidR="008425D1" w:rsidRPr="003F0AF3" w:rsidRDefault="008425D1" w:rsidP="008425D1">
                      <w:pPr>
                        <w:rPr>
                          <w:color w:val="0070C0"/>
                          <w:lang w:val="nl-NL"/>
                        </w:rPr>
                      </w:pPr>
                      <w:r w:rsidRPr="003F0AF3">
                        <w:rPr>
                          <w:color w:val="0070C0"/>
                          <w:lang w:val="nl-NL"/>
                        </w:rPr>
                        <w:t>Antwoord: De goedkoopste verbinding tussen A en D is een verbinding van A naar B en B naar D. Dit kost 490.</w:t>
                      </w:r>
                    </w:p>
                  </w:txbxContent>
                </v:textbox>
                <w10:wrap type="square"/>
              </v:shape>
            </w:pict>
          </mc:Fallback>
        </mc:AlternateContent>
      </w:r>
      <w:r w:rsidRPr="003F0AF3">
        <w:rPr>
          <w:rFonts w:ascii="Arial" w:hAnsi="Arial" w:cs="Arial"/>
          <w:i/>
          <w:lang w:val="nl-NL"/>
        </w:rPr>
        <w:t>Wat is de goedkoopste verbinding tussen A en D?</w:t>
      </w:r>
    </w:p>
    <w:p w14:paraId="7ED7FECC" w14:textId="77777777" w:rsidR="00A10AA2" w:rsidRDefault="00A10AA2" w:rsidP="008425D1">
      <w:pPr>
        <w:rPr>
          <w:rFonts w:ascii="Arial" w:hAnsi="Arial" w:cs="Arial"/>
          <w:i/>
          <w:lang w:val="nl-NL"/>
        </w:rPr>
      </w:pPr>
    </w:p>
    <w:p w14:paraId="11A5A327" w14:textId="6D0CE8DF" w:rsidR="008425D1" w:rsidRPr="003F0AF3" w:rsidRDefault="00A10AA2" w:rsidP="008425D1">
      <w:pPr>
        <w:rPr>
          <w:rFonts w:ascii="Arial" w:hAnsi="Arial" w:cs="Arial"/>
          <w:i/>
          <w:lang w:val="nl-NL"/>
        </w:rPr>
      </w:pPr>
      <w:r w:rsidRPr="00BC5EEA">
        <w:rPr>
          <w:rFonts w:ascii="Arial" w:hAnsi="Arial" w:cs="Arial"/>
          <w:noProof/>
          <w:lang w:val="nl-NL" w:eastAsia="nl-NL"/>
        </w:rPr>
        <mc:AlternateContent>
          <mc:Choice Requires="wps">
            <w:drawing>
              <wp:anchor distT="0" distB="0" distL="114300" distR="114300" simplePos="0" relativeHeight="251664896" behindDoc="0" locked="0" layoutInCell="1" allowOverlap="1" wp14:anchorId="5D4E71F7" wp14:editId="3006F9BC">
                <wp:simplePos x="0" y="0"/>
                <wp:positionH relativeFrom="column">
                  <wp:posOffset>0</wp:posOffset>
                </wp:positionH>
                <wp:positionV relativeFrom="paragraph">
                  <wp:posOffset>217805</wp:posOffset>
                </wp:positionV>
                <wp:extent cx="5731510" cy="1828800"/>
                <wp:effectExtent l="0" t="0" r="21590" b="22860"/>
                <wp:wrapTopAndBottom/>
                <wp:docPr id="167" name="Text Box 167"/>
                <wp:cNvGraphicFramePr/>
                <a:graphic xmlns:a="http://schemas.openxmlformats.org/drawingml/2006/main">
                  <a:graphicData uri="http://schemas.microsoft.com/office/word/2010/wordprocessingShape">
                    <wps:wsp>
                      <wps:cNvSpPr txBox="1"/>
                      <wps:spPr>
                        <a:xfrm>
                          <a:off x="0" y="0"/>
                          <a:ext cx="5731510" cy="1828800"/>
                        </a:xfrm>
                        <a:prstGeom prst="rect">
                          <a:avLst/>
                        </a:prstGeom>
                        <a:noFill/>
                        <a:ln w="6350">
                          <a:solidFill>
                            <a:prstClr val="black"/>
                          </a:solidFill>
                        </a:ln>
                      </wps:spPr>
                      <wps:txbx>
                        <w:txbxContent>
                          <w:p w14:paraId="5A39FB8C" w14:textId="77777777" w:rsidR="008425D1" w:rsidRPr="003F0AF3" w:rsidRDefault="008425D1" w:rsidP="008425D1">
                            <w:pPr>
                              <w:rPr>
                                <w:color w:val="0070C0"/>
                                <w:lang w:val="nl-NL"/>
                              </w:rPr>
                            </w:pPr>
                            <w:r w:rsidRPr="003F0AF3">
                              <w:rPr>
                                <w:color w:val="0070C0"/>
                                <w:lang w:val="nl-NL"/>
                              </w:rPr>
                              <w:t xml:space="preserve">Antwoord: Een gretig algoritme kiest telkens de goedkoopste mogelijkheid zonder vooruit te kijken. In dit geval is dat eerst A met H, dan H met C, dan C met B, en dan B met D. Dat is 510.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4E71F7" id="Text Box 167" o:spid="_x0000_s1033" type="#_x0000_t202" style="position:absolute;margin-left:0;margin-top:17.15pt;width:451.3pt;height:2in;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" filled="f" strokeweight=".5pt">
                <v:textbox style="mso-fit-shape-to-text:t">
                  <w:txbxContent>
                    <w:p w14:paraId="5A39FB8C" w14:textId="77777777" w:rsidR="008425D1" w:rsidRPr="003F0AF3" w:rsidRDefault="008425D1" w:rsidP="008425D1">
                      <w:pPr>
                        <w:rPr>
                          <w:color w:val="0070C0"/>
                          <w:lang w:val="nl-NL"/>
                        </w:rPr>
                      </w:pPr>
                      <w:r w:rsidRPr="003F0AF3">
                        <w:rPr>
                          <w:color w:val="0070C0"/>
                          <w:lang w:val="nl-NL"/>
                        </w:rPr>
                        <w:t xml:space="preserve">Antwoord: Een gretig algoritme kiest telkens de goedkoopste mogelijkheid zonder vooruit te kijken. In dit geval is dat eerst A met H, dan H met C, dan C met B, en dan B met D. Dat is 510. </w:t>
                      </w:r>
                    </w:p>
                  </w:txbxContent>
                </v:textbox>
                <w10:wrap type="topAndBottom"/>
              </v:shape>
            </w:pict>
          </mc:Fallback>
        </mc:AlternateContent>
      </w:r>
      <w:r w:rsidR="008425D1" w:rsidRPr="003F0AF3">
        <w:rPr>
          <w:rFonts w:ascii="Arial" w:hAnsi="Arial" w:cs="Arial"/>
          <w:i/>
          <w:lang w:val="nl-NL"/>
        </w:rPr>
        <w:t>Gebruik een van de gretig algoritmes om A met D te verbinden. Hoeveel kost dat?</w:t>
      </w:r>
    </w:p>
    <w:p w14:paraId="32DDF75F" w14:textId="77777777" w:rsidR="00A10AA2" w:rsidRDefault="00A10AA2" w:rsidP="008425D1">
      <w:pPr>
        <w:rPr>
          <w:rFonts w:ascii="Arial" w:hAnsi="Arial" w:cs="Arial"/>
          <w:lang w:val="nl-NL"/>
        </w:rPr>
      </w:pPr>
    </w:p>
    <w:p w14:paraId="1A70C3FF" w14:textId="50E2A4F9" w:rsidR="008425D1" w:rsidRPr="003F0AF3" w:rsidRDefault="00A10AA2" w:rsidP="008425D1">
      <w:pPr>
        <w:rPr>
          <w:rFonts w:ascii="Arial" w:hAnsi="Arial" w:cs="Arial"/>
          <w:lang w:val="nl-NL"/>
        </w:rPr>
      </w:pPr>
      <w:r w:rsidRPr="00BC5EEA">
        <w:rPr>
          <w:rFonts w:ascii="Arial" w:hAnsi="Arial" w:cs="Arial"/>
          <w:noProof/>
          <w:lang w:val="nl-NL" w:eastAsia="nl-NL"/>
        </w:rPr>
        <w:lastRenderedPageBreak/>
        <mc:AlternateContent>
          <mc:Choice Requires="wps">
            <w:drawing>
              <wp:anchor distT="0" distB="0" distL="114300" distR="114300" simplePos="0" relativeHeight="251665920" behindDoc="0" locked="0" layoutInCell="1" allowOverlap="1" wp14:anchorId="5E7C0FED" wp14:editId="07DA149C">
                <wp:simplePos x="0" y="0"/>
                <wp:positionH relativeFrom="column">
                  <wp:posOffset>-13335</wp:posOffset>
                </wp:positionH>
                <wp:positionV relativeFrom="paragraph">
                  <wp:posOffset>459740</wp:posOffset>
                </wp:positionV>
                <wp:extent cx="5706745" cy="1828800"/>
                <wp:effectExtent l="0" t="0" r="27305" b="22860"/>
                <wp:wrapTopAndBottom/>
                <wp:docPr id="168" name="Text Box 168"/>
                <wp:cNvGraphicFramePr/>
                <a:graphic xmlns:a="http://schemas.openxmlformats.org/drawingml/2006/main">
                  <a:graphicData uri="http://schemas.microsoft.com/office/word/2010/wordprocessingShape">
                    <wps:wsp>
                      <wps:cNvSpPr txBox="1"/>
                      <wps:spPr>
                        <a:xfrm>
                          <a:off x="0" y="0"/>
                          <a:ext cx="5706745" cy="1828800"/>
                        </a:xfrm>
                        <a:prstGeom prst="rect">
                          <a:avLst/>
                        </a:prstGeom>
                        <a:noFill/>
                        <a:ln w="6350">
                          <a:solidFill>
                            <a:prstClr val="black"/>
                          </a:solidFill>
                        </a:ln>
                      </wps:spPr>
                      <wps:txbx>
                        <w:txbxContent>
                          <w:p w14:paraId="6939FF1E" w14:textId="77777777" w:rsidR="008425D1" w:rsidRPr="003F0AF3" w:rsidRDefault="008425D1" w:rsidP="008425D1">
                            <w:pPr>
                              <w:rPr>
                                <w:color w:val="0070C0"/>
                                <w:lang w:val="nl-NL"/>
                              </w:rPr>
                            </w:pPr>
                            <w:r w:rsidRPr="003F0AF3">
                              <w:rPr>
                                <w:color w:val="0070C0"/>
                                <w:lang w:val="nl-NL"/>
                              </w:rPr>
                              <w:t>Antwoord: Soms loont een gretig algoritme. Het zal in ieder geval altijd een oplossing geven. Echter, omdat deze niet vooruit kijkt kan het zijn dat je niet tot de allerbeste oplossing komt.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7C0FED" id="Text Box 168" o:spid="_x0000_s1034" type="#_x0000_t202" style="position:absolute;margin-left:-1.05pt;margin-top:36.2pt;width:449.35pt;height:2in;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" filled="f" strokeweight=".5pt">
                <v:textbox style="mso-fit-shape-to-text:t">
                  <w:txbxContent>
                    <w:p w14:paraId="6939FF1E" w14:textId="77777777" w:rsidR="008425D1" w:rsidRPr="003F0AF3" w:rsidRDefault="008425D1" w:rsidP="008425D1">
                      <w:pPr>
                        <w:rPr>
                          <w:color w:val="0070C0"/>
                          <w:lang w:val="nl-NL"/>
                        </w:rPr>
                      </w:pPr>
                      <w:r w:rsidRPr="003F0AF3">
                        <w:rPr>
                          <w:color w:val="0070C0"/>
                          <w:lang w:val="nl-NL"/>
                        </w:rPr>
                        <w:t>Antwoord: Soms loont een gretig algoritme. Het zal in ieder geval altijd een oplossing geven. Echter, omdat deze niet vooruit kijkt kan het zijn dat je niet tot de allerbeste oplossing komt.</w:t>
                      </w:r>
                    </w:p>
                  </w:txbxContent>
                </v:textbox>
                <w10:wrap type="topAndBottom"/>
              </v:shape>
            </w:pict>
          </mc:Fallback>
        </mc:AlternateContent>
      </w:r>
      <w:r w:rsidR="008425D1" w:rsidRPr="003F0AF3">
        <w:rPr>
          <w:rFonts w:ascii="Arial" w:hAnsi="Arial" w:cs="Arial"/>
          <w:lang w:val="nl-NL"/>
        </w:rPr>
        <w:t>Vergelijk de twee bovenstaande antwoorden. Wat kan je zeggen over de oplossing van gretige algoritmes?</w:t>
      </w:r>
    </w:p>
    <w:p w14:paraId="670F867F" w14:textId="52DBAF58" w:rsidR="008425D1" w:rsidRPr="003F0AF3" w:rsidRDefault="008425D1" w:rsidP="00B941C2">
      <w:pPr>
        <w:tabs>
          <w:tab w:val="num" w:pos="720"/>
        </w:tabs>
        <w:rPr>
          <w:rFonts w:ascii="Arial" w:hAnsi="Arial" w:cs="Arial"/>
          <w:lang w:val="nl-NL"/>
        </w:rPr>
      </w:pPr>
    </w:p>
    <w:p w14:paraId="7F89C435" w14:textId="1749CD23" w:rsidR="00AD746F" w:rsidRPr="003F0AF3" w:rsidRDefault="00AD746F" w:rsidP="00B941C2">
      <w:pPr>
        <w:tabs>
          <w:tab w:val="num" w:pos="720"/>
        </w:tabs>
        <w:rPr>
          <w:rFonts w:ascii="Arial" w:hAnsi="Arial" w:cs="Arial"/>
          <w:lang w:val="nl-NL"/>
        </w:rPr>
      </w:pPr>
      <w:r w:rsidRPr="003F0AF3">
        <w:rPr>
          <w:rFonts w:ascii="Arial" w:hAnsi="Arial" w:cs="Arial"/>
          <w:noProof/>
          <w:lang w:val="nl-NL" w:eastAsia="nl-NL"/>
        </w:rPr>
        <mc:AlternateContent>
          <mc:Choice Requires="wps">
            <w:drawing>
              <wp:anchor distT="0" distB="0" distL="114300" distR="114300" simplePos="0" relativeHeight="251655680" behindDoc="0" locked="0" layoutInCell="1" allowOverlap="1" wp14:anchorId="054F70AA" wp14:editId="53A1DF08">
                <wp:simplePos x="0" y="0"/>
                <wp:positionH relativeFrom="margin">
                  <wp:posOffset>0</wp:posOffset>
                </wp:positionH>
                <wp:positionV relativeFrom="paragraph">
                  <wp:posOffset>285750</wp:posOffset>
                </wp:positionV>
                <wp:extent cx="5824220" cy="1828800"/>
                <wp:effectExtent l="0" t="0" r="24130" b="17145"/>
                <wp:wrapSquare wrapText="bothSides"/>
                <wp:docPr id="26" name="Text Box 26"/>
                <wp:cNvGraphicFramePr/>
                <a:graphic xmlns:a="http://schemas.openxmlformats.org/drawingml/2006/main">
                  <a:graphicData uri="http://schemas.microsoft.com/office/word/2010/wordprocessingShape">
                    <wps:wsp>
                      <wps:cNvSpPr txBox="1"/>
                      <wps:spPr>
                        <a:xfrm>
                          <a:off x="0" y="0"/>
                          <a:ext cx="5824220" cy="1828800"/>
                        </a:xfrm>
                        <a:prstGeom prst="rect">
                          <a:avLst/>
                        </a:prstGeom>
                        <a:noFill/>
                        <a:ln w="6350">
                          <a:solidFill>
                            <a:prstClr val="black"/>
                          </a:solidFill>
                        </a:ln>
                      </wps:spPr>
                      <wps:txbx>
                        <w:txbxContent>
                          <w:p w14:paraId="23B7DFA1" w14:textId="77777777" w:rsidR="00AD746F" w:rsidRPr="003F0AF3" w:rsidRDefault="00AD746F" w:rsidP="00AD746F">
                            <w:pPr>
                              <w:rPr>
                                <w:rFonts w:ascii="Arial" w:eastAsia="Times New Roman" w:hAnsi="Arial" w:cs="Arial"/>
                                <w:b/>
                                <w:color w:val="141412"/>
                                <w:lang w:val="nl-NL"/>
                              </w:rPr>
                            </w:pPr>
                            <w:r w:rsidRPr="003F0AF3">
                              <w:rPr>
                                <w:rFonts w:ascii="Arial" w:eastAsia="Times New Roman" w:hAnsi="Arial" w:cs="Arial"/>
                                <w:b/>
                                <w:color w:val="141412"/>
                                <w:lang w:val="nl-NL"/>
                              </w:rPr>
                              <w:t>Waar gaat dit eigenlijk over?</w:t>
                            </w:r>
                          </w:p>
                          <w:p w14:paraId="052B5EFC" w14:textId="77777777" w:rsidR="009F3262" w:rsidRPr="00BC5EEA" w:rsidRDefault="009F3262" w:rsidP="009F3262">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Een </w:t>
                            </w:r>
                            <w:r w:rsidRPr="00BC5EEA">
                              <w:rPr>
                                <w:rFonts w:ascii="Arial" w:hAnsi="Arial" w:cs="Arial"/>
                                <w:b/>
                                <w:color w:val="000000" w:themeColor="text1"/>
                                <w:sz w:val="22"/>
                                <w:szCs w:val="22"/>
                                <w:lang w:val="nl-NL"/>
                              </w:rPr>
                              <w:t>graaf</w:t>
                            </w:r>
                            <w:r w:rsidRPr="00BC5EEA">
                              <w:rPr>
                                <w:rFonts w:ascii="Arial" w:hAnsi="Arial" w:cs="Arial"/>
                                <w:color w:val="000000" w:themeColor="text1"/>
                                <w:sz w:val="22"/>
                                <w:szCs w:val="22"/>
                                <w:lang w:val="nl-NL"/>
                              </w:rPr>
                              <w:t xml:space="preserve"> is een handig schema om de gegevens in weer te geven. Een graaf heeft </w:t>
                            </w:r>
                            <w:r w:rsidRPr="008C16AC">
                              <w:rPr>
                                <w:rFonts w:ascii="Arial" w:hAnsi="Arial" w:cs="Arial"/>
                                <w:b/>
                                <w:color w:val="000000" w:themeColor="text1"/>
                                <w:sz w:val="22"/>
                                <w:szCs w:val="22"/>
                                <w:lang w:val="nl-NL"/>
                              </w:rPr>
                              <w:t>knopen</w:t>
                            </w:r>
                            <w:r w:rsidRPr="008C16AC">
                              <w:rPr>
                                <w:rFonts w:ascii="Arial" w:hAnsi="Arial" w:cs="Arial"/>
                                <w:color w:val="000000" w:themeColor="text1"/>
                                <w:sz w:val="22"/>
                                <w:szCs w:val="22"/>
                                <w:lang w:val="nl-NL"/>
                              </w:rPr>
                              <w:t xml:space="preserve"> (bijvoorbeeld steden) en </w:t>
                            </w:r>
                            <w:r w:rsidRPr="00F12BD9">
                              <w:rPr>
                                <w:rFonts w:ascii="Arial" w:hAnsi="Arial" w:cs="Arial"/>
                                <w:b/>
                                <w:color w:val="000000" w:themeColor="text1"/>
                                <w:sz w:val="22"/>
                                <w:szCs w:val="22"/>
                                <w:lang w:val="nl-NL"/>
                              </w:rPr>
                              <w:t>verbindingslijnen</w:t>
                            </w:r>
                            <w:r w:rsidRPr="00587526">
                              <w:rPr>
                                <w:rFonts w:ascii="Arial" w:hAnsi="Arial" w:cs="Arial"/>
                                <w:color w:val="000000" w:themeColor="text1"/>
                                <w:sz w:val="22"/>
                                <w:szCs w:val="22"/>
                                <w:lang w:val="nl-NL"/>
                              </w:rPr>
                              <w:t xml:space="preserve"> (bijvoorbeeld wegen). Hebben de verbindingslijnen een waarde (zoals bijvoorbeeld een afstand, reistijd of benzinekosten)</w:t>
                            </w:r>
                            <w:r w:rsidRPr="00BC5EEA">
                              <w:rPr>
                                <w:rFonts w:ascii="Arial" w:hAnsi="Arial" w:cs="Arial"/>
                                <w:color w:val="000000" w:themeColor="text1"/>
                                <w:sz w:val="22"/>
                                <w:szCs w:val="22"/>
                                <w:lang w:val="nl-NL"/>
                              </w:rPr>
                              <w:t xml:space="preserve">, dan spreken we van een </w:t>
                            </w:r>
                            <w:r w:rsidRPr="00BC5EEA">
                              <w:rPr>
                                <w:rFonts w:ascii="Arial" w:hAnsi="Arial" w:cs="Arial"/>
                                <w:b/>
                                <w:color w:val="000000" w:themeColor="text1"/>
                                <w:sz w:val="22"/>
                                <w:szCs w:val="22"/>
                                <w:lang w:val="nl-NL"/>
                              </w:rPr>
                              <w:t>gewogen</w:t>
                            </w:r>
                            <w:r w:rsidRPr="00BC5EEA">
                              <w:rPr>
                                <w:rFonts w:ascii="Arial" w:hAnsi="Arial" w:cs="Arial"/>
                                <w:color w:val="000000" w:themeColor="text1"/>
                                <w:sz w:val="22"/>
                                <w:szCs w:val="22"/>
                                <w:lang w:val="nl-NL"/>
                              </w:rPr>
                              <w:t xml:space="preserve"> graaf. Hebben de verbindingslijnen een richting, dan heet zo’n graaf een </w:t>
                            </w:r>
                            <w:r w:rsidRPr="00BC5EEA">
                              <w:rPr>
                                <w:rFonts w:ascii="Arial" w:hAnsi="Arial" w:cs="Arial"/>
                                <w:b/>
                                <w:color w:val="000000" w:themeColor="text1"/>
                                <w:sz w:val="22"/>
                                <w:szCs w:val="22"/>
                                <w:lang w:val="nl-NL"/>
                              </w:rPr>
                              <w:t>gerichte</w:t>
                            </w:r>
                            <w:r w:rsidRPr="00BC5EEA">
                              <w:rPr>
                                <w:rFonts w:ascii="Arial" w:hAnsi="Arial" w:cs="Arial"/>
                                <w:color w:val="000000" w:themeColor="text1"/>
                                <w:sz w:val="22"/>
                                <w:szCs w:val="22"/>
                                <w:lang w:val="nl-NL"/>
                              </w:rPr>
                              <w:t xml:space="preserve"> graaf.</w:t>
                            </w:r>
                          </w:p>
                          <w:p w14:paraId="6A380EE7" w14:textId="6A50425C" w:rsidR="002B17FA" w:rsidRDefault="00AD746F" w:rsidP="00AD746F">
                            <w:pPr>
                              <w:pStyle w:val="p1"/>
                              <w:shd w:val="clear" w:color="auto" w:fill="FFFFFF"/>
                              <w:spacing w:before="0" w:beforeAutospacing="0" w:after="360" w:afterAutospacing="0"/>
                              <w:rPr>
                                <w:rFonts w:ascii="Arial" w:hAnsi="Arial" w:cs="Arial"/>
                                <w:color w:val="141412"/>
                                <w:sz w:val="22"/>
                                <w:szCs w:val="22"/>
                                <w:lang w:val="nl-NL"/>
                              </w:rPr>
                            </w:pPr>
                            <w:r w:rsidRPr="00BC5EEA">
                              <w:rPr>
                                <w:rFonts w:ascii="Arial" w:hAnsi="Arial" w:cs="Arial"/>
                                <w:color w:val="000000" w:themeColor="text1"/>
                                <w:sz w:val="22"/>
                                <w:szCs w:val="22"/>
                                <w:lang w:val="nl-NL"/>
                              </w:rPr>
                              <w:t>Dijkstra’s kortst</w:t>
                            </w:r>
                            <w:r w:rsidR="000332F8" w:rsidRPr="00BC5EEA">
                              <w:rPr>
                                <w:rFonts w:ascii="Arial" w:hAnsi="Arial" w:cs="Arial"/>
                                <w:color w:val="000000" w:themeColor="text1"/>
                                <w:sz w:val="22"/>
                                <w:szCs w:val="22"/>
                                <w:lang w:val="nl-NL"/>
                              </w:rPr>
                              <w:t>e-pad algoritme berekent de kortste</w:t>
                            </w:r>
                            <w:r w:rsidRPr="00BC5EEA">
                              <w:rPr>
                                <w:rFonts w:ascii="Arial" w:hAnsi="Arial" w:cs="Arial"/>
                                <w:color w:val="000000" w:themeColor="text1"/>
                                <w:sz w:val="22"/>
                                <w:szCs w:val="22"/>
                                <w:lang w:val="nl-NL"/>
                              </w:rPr>
                              <w:t xml:space="preserve"> route tussen een </w:t>
                            </w:r>
                            <w:r w:rsidR="00267CCD" w:rsidRPr="00BC5EEA">
                              <w:rPr>
                                <w:rFonts w:ascii="Arial" w:hAnsi="Arial" w:cs="Arial"/>
                                <w:color w:val="000000" w:themeColor="text1"/>
                                <w:sz w:val="22"/>
                                <w:szCs w:val="22"/>
                                <w:lang w:val="nl-NL"/>
                              </w:rPr>
                              <w:t>begin</w:t>
                            </w:r>
                            <w:r w:rsidR="00A06FF4">
                              <w:rPr>
                                <w:rFonts w:ascii="Arial" w:hAnsi="Arial" w:cs="Arial"/>
                                <w:color w:val="000000" w:themeColor="text1"/>
                                <w:sz w:val="22"/>
                                <w:szCs w:val="22"/>
                                <w:lang w:val="nl-NL"/>
                              </w:rPr>
                              <w:t xml:space="preserve">- </w:t>
                            </w:r>
                            <w:r w:rsidRPr="00BC5EEA">
                              <w:rPr>
                                <w:rFonts w:ascii="Arial" w:hAnsi="Arial" w:cs="Arial"/>
                                <w:color w:val="000000" w:themeColor="text1"/>
                                <w:sz w:val="22"/>
                                <w:szCs w:val="22"/>
                                <w:lang w:val="nl-NL"/>
                              </w:rPr>
                              <w:t xml:space="preserve">en </w:t>
                            </w:r>
                            <w:r w:rsidR="00A06FF4">
                              <w:rPr>
                                <w:rFonts w:ascii="Arial" w:hAnsi="Arial" w:cs="Arial"/>
                                <w:color w:val="000000" w:themeColor="text1"/>
                                <w:sz w:val="22"/>
                                <w:szCs w:val="22"/>
                                <w:lang w:val="nl-NL"/>
                              </w:rPr>
                              <w:t>eindpunt</w:t>
                            </w:r>
                            <w:r w:rsidRPr="00BC5EEA">
                              <w:rPr>
                                <w:rFonts w:ascii="Arial" w:hAnsi="Arial" w:cs="Arial"/>
                                <w:color w:val="000000" w:themeColor="text1"/>
                                <w:sz w:val="22"/>
                                <w:szCs w:val="22"/>
                                <w:lang w:val="nl-NL"/>
                              </w:rPr>
                              <w:t xml:space="preserve">. Het algoritme heet </w:t>
                            </w:r>
                            <w:r w:rsidRPr="00BC5EEA">
                              <w:rPr>
                                <w:rFonts w:ascii="Arial" w:hAnsi="Arial" w:cs="Arial"/>
                                <w:b/>
                                <w:color w:val="000000" w:themeColor="text1"/>
                                <w:sz w:val="22"/>
                                <w:szCs w:val="22"/>
                                <w:lang w:val="nl-NL"/>
                              </w:rPr>
                              <w:t>gretig</w:t>
                            </w:r>
                            <w:r w:rsidRPr="00BC5EEA">
                              <w:rPr>
                                <w:rFonts w:ascii="Arial" w:hAnsi="Arial" w:cs="Arial"/>
                                <w:color w:val="000000" w:themeColor="text1"/>
                                <w:sz w:val="22"/>
                                <w:szCs w:val="22"/>
                                <w:lang w:val="nl-NL"/>
                              </w:rPr>
                              <w:t xml:space="preserve"> omdat het bij elke stap steeds de kortste afstand kiest</w:t>
                            </w:r>
                            <w:r w:rsidR="009F3262" w:rsidRPr="003F0AF3">
                              <w:rPr>
                                <w:rFonts w:ascii="Arial" w:hAnsi="Arial" w:cs="Arial"/>
                                <w:color w:val="141412"/>
                                <w:sz w:val="22"/>
                                <w:szCs w:val="22"/>
                                <w:lang w:val="nl-NL"/>
                              </w:rPr>
                              <w:t xml:space="preserve"> zonder vooruit te kijken naar de gevolgen van die beslissing. </w:t>
                            </w:r>
                            <w:r w:rsidR="009F3262" w:rsidRPr="002B17FA">
                              <w:rPr>
                                <w:rFonts w:ascii="Arial" w:hAnsi="Arial" w:cs="Arial"/>
                                <w:color w:val="141412"/>
                                <w:sz w:val="22"/>
                                <w:szCs w:val="22"/>
                                <w:lang w:val="nl-NL"/>
                              </w:rPr>
                              <w:t>Zoals je hebt gezien, loont het soms om gretig te zijn. Zo’n gretig algoritme zal in ieder geval altijd een oplossing geven. Maar, zo’n gretige aanpak levert niet altijd de meest optimale oplossing op</w:t>
                            </w:r>
                            <w:r w:rsidR="00BC5EEA" w:rsidRPr="002B17FA">
                              <w:rPr>
                                <w:rFonts w:ascii="Arial" w:hAnsi="Arial" w:cs="Arial"/>
                                <w:color w:val="141412"/>
                                <w:sz w:val="22"/>
                                <w:szCs w:val="22"/>
                                <w:lang w:val="nl-NL"/>
                              </w:rPr>
                              <w:t>.</w:t>
                            </w:r>
                          </w:p>
                          <w:p w14:paraId="2A18DFAE" w14:textId="5B5BC241" w:rsidR="00AD746F" w:rsidRPr="00BC5EEA" w:rsidRDefault="00AD746F" w:rsidP="00AD746F">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In de informatica kennen we veel problemen waarbij de hoeveelheid werk om een goede oplossing te vinden enorm toeneemt als de hoeveelheid gegevens stijgt. Hiervoor moeten slimme </w:t>
                            </w:r>
                            <w:r w:rsidR="000332F8" w:rsidRPr="00BC5EEA">
                              <w:rPr>
                                <w:rFonts w:ascii="Arial" w:hAnsi="Arial" w:cs="Arial"/>
                                <w:color w:val="000000" w:themeColor="text1"/>
                                <w:sz w:val="22"/>
                                <w:szCs w:val="22"/>
                                <w:lang w:val="nl-NL"/>
                              </w:rPr>
                              <w:t xml:space="preserve">en efficiënte </w:t>
                            </w:r>
                            <w:r w:rsidRPr="00BC5EEA">
                              <w:rPr>
                                <w:rFonts w:ascii="Arial" w:hAnsi="Arial" w:cs="Arial"/>
                                <w:color w:val="000000" w:themeColor="text1"/>
                                <w:sz w:val="22"/>
                                <w:szCs w:val="22"/>
                                <w:lang w:val="nl-NL"/>
                              </w:rPr>
                              <w:t>algoritmen worden uitgedacht.</w:t>
                            </w:r>
                          </w:p>
                          <w:p w14:paraId="5D966A9D" w14:textId="77777777" w:rsidR="000332F8" w:rsidRPr="00BC5EEA" w:rsidRDefault="000332F8" w:rsidP="000332F8">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Dijkstra’s algoritme kan voor veel meer problemen worden gebruikt. Je kunt het ook inzetten om de snelste of goedkoopste route te vinden.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4F70AA" id="Text Box 26" o:spid="_x0000_s1035" type="#_x0000_t202" style="position:absolute;margin-left:0;margin-top:22.5pt;width:458.6pt;height:2in;z-index:251655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" filled="f" strokeweight=".5pt">
                <v:textbox style="mso-fit-shape-to-text:t">
                  <w:txbxContent>
                    <w:p w14:paraId="23B7DFA1" w14:textId="77777777" w:rsidR="00AD746F" w:rsidRPr="003F0AF3" w:rsidRDefault="00AD746F" w:rsidP="00AD746F">
                      <w:pPr>
                        <w:rPr>
                          <w:rFonts w:ascii="Arial" w:eastAsia="Times New Roman" w:hAnsi="Arial" w:cs="Arial"/>
                          <w:b/>
                          <w:color w:val="141412"/>
                          <w:lang w:val="nl-NL"/>
                        </w:rPr>
                      </w:pPr>
                      <w:r w:rsidRPr="003F0AF3">
                        <w:rPr>
                          <w:rFonts w:ascii="Arial" w:eastAsia="Times New Roman" w:hAnsi="Arial" w:cs="Arial"/>
                          <w:b/>
                          <w:color w:val="141412"/>
                          <w:lang w:val="nl-NL"/>
                        </w:rPr>
                        <w:t>Waar gaat dit eigenlijk over?</w:t>
                      </w:r>
                    </w:p>
                    <w:p w14:paraId="052B5EFC" w14:textId="77777777" w:rsidR="009F3262" w:rsidRPr="00BC5EEA" w:rsidRDefault="009F3262" w:rsidP="009F3262">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Een </w:t>
                      </w:r>
                      <w:r w:rsidRPr="00BC5EEA">
                        <w:rPr>
                          <w:rFonts w:ascii="Arial" w:hAnsi="Arial" w:cs="Arial"/>
                          <w:b/>
                          <w:color w:val="000000" w:themeColor="text1"/>
                          <w:sz w:val="22"/>
                          <w:szCs w:val="22"/>
                          <w:lang w:val="nl-NL"/>
                        </w:rPr>
                        <w:t>graaf</w:t>
                      </w:r>
                      <w:r w:rsidRPr="00BC5EEA">
                        <w:rPr>
                          <w:rFonts w:ascii="Arial" w:hAnsi="Arial" w:cs="Arial"/>
                          <w:color w:val="000000" w:themeColor="text1"/>
                          <w:sz w:val="22"/>
                          <w:szCs w:val="22"/>
                          <w:lang w:val="nl-NL"/>
                        </w:rPr>
                        <w:t xml:space="preserve"> is een handig schema om de gegevens in weer te geven. Een graaf heeft </w:t>
                      </w:r>
                      <w:r w:rsidRPr="008C16AC">
                        <w:rPr>
                          <w:rFonts w:ascii="Arial" w:hAnsi="Arial" w:cs="Arial"/>
                          <w:b/>
                          <w:color w:val="000000" w:themeColor="text1"/>
                          <w:sz w:val="22"/>
                          <w:szCs w:val="22"/>
                          <w:lang w:val="nl-NL"/>
                        </w:rPr>
                        <w:t>knopen</w:t>
                      </w:r>
                      <w:r w:rsidRPr="008C16AC">
                        <w:rPr>
                          <w:rFonts w:ascii="Arial" w:hAnsi="Arial" w:cs="Arial"/>
                          <w:color w:val="000000" w:themeColor="text1"/>
                          <w:sz w:val="22"/>
                          <w:szCs w:val="22"/>
                          <w:lang w:val="nl-NL"/>
                        </w:rPr>
                        <w:t xml:space="preserve"> (bijvoorbeeld steden) en </w:t>
                      </w:r>
                      <w:r w:rsidRPr="00F12BD9">
                        <w:rPr>
                          <w:rFonts w:ascii="Arial" w:hAnsi="Arial" w:cs="Arial"/>
                          <w:b/>
                          <w:color w:val="000000" w:themeColor="text1"/>
                          <w:sz w:val="22"/>
                          <w:szCs w:val="22"/>
                          <w:lang w:val="nl-NL"/>
                        </w:rPr>
                        <w:t>verbindingslijnen</w:t>
                      </w:r>
                      <w:r w:rsidRPr="00587526">
                        <w:rPr>
                          <w:rFonts w:ascii="Arial" w:hAnsi="Arial" w:cs="Arial"/>
                          <w:color w:val="000000" w:themeColor="text1"/>
                          <w:sz w:val="22"/>
                          <w:szCs w:val="22"/>
                          <w:lang w:val="nl-NL"/>
                        </w:rPr>
                        <w:t xml:space="preserve"> (bijvoorbeeld wegen). Hebben de verbindingslijnen een waarde (zoals bijvoorbeeld een afstand, reistijd of benzinekosten)</w:t>
                      </w:r>
                      <w:r w:rsidRPr="00BC5EEA">
                        <w:rPr>
                          <w:rFonts w:ascii="Arial" w:hAnsi="Arial" w:cs="Arial"/>
                          <w:color w:val="000000" w:themeColor="text1"/>
                          <w:sz w:val="22"/>
                          <w:szCs w:val="22"/>
                          <w:lang w:val="nl-NL"/>
                        </w:rPr>
                        <w:t xml:space="preserve">, dan spreken we van een </w:t>
                      </w:r>
                      <w:r w:rsidRPr="00BC5EEA">
                        <w:rPr>
                          <w:rFonts w:ascii="Arial" w:hAnsi="Arial" w:cs="Arial"/>
                          <w:b/>
                          <w:color w:val="000000" w:themeColor="text1"/>
                          <w:sz w:val="22"/>
                          <w:szCs w:val="22"/>
                          <w:lang w:val="nl-NL"/>
                        </w:rPr>
                        <w:t>gewogen</w:t>
                      </w:r>
                      <w:r w:rsidRPr="00BC5EEA">
                        <w:rPr>
                          <w:rFonts w:ascii="Arial" w:hAnsi="Arial" w:cs="Arial"/>
                          <w:color w:val="000000" w:themeColor="text1"/>
                          <w:sz w:val="22"/>
                          <w:szCs w:val="22"/>
                          <w:lang w:val="nl-NL"/>
                        </w:rPr>
                        <w:t xml:space="preserve"> graaf. Hebben de verbindingslijnen een richting, dan heet zo’n graaf een </w:t>
                      </w:r>
                      <w:r w:rsidRPr="00BC5EEA">
                        <w:rPr>
                          <w:rFonts w:ascii="Arial" w:hAnsi="Arial" w:cs="Arial"/>
                          <w:b/>
                          <w:color w:val="000000" w:themeColor="text1"/>
                          <w:sz w:val="22"/>
                          <w:szCs w:val="22"/>
                          <w:lang w:val="nl-NL"/>
                        </w:rPr>
                        <w:t>gerichte</w:t>
                      </w:r>
                      <w:r w:rsidRPr="00BC5EEA">
                        <w:rPr>
                          <w:rFonts w:ascii="Arial" w:hAnsi="Arial" w:cs="Arial"/>
                          <w:color w:val="000000" w:themeColor="text1"/>
                          <w:sz w:val="22"/>
                          <w:szCs w:val="22"/>
                          <w:lang w:val="nl-NL"/>
                        </w:rPr>
                        <w:t xml:space="preserve"> graaf.</w:t>
                      </w:r>
                    </w:p>
                    <w:p w14:paraId="6A380EE7" w14:textId="6A50425C" w:rsidR="002B17FA" w:rsidRDefault="00AD746F" w:rsidP="00AD746F">
                      <w:pPr>
                        <w:pStyle w:val="p1"/>
                        <w:shd w:val="clear" w:color="auto" w:fill="FFFFFF"/>
                        <w:spacing w:before="0" w:beforeAutospacing="0" w:after="360" w:afterAutospacing="0"/>
                        <w:rPr>
                          <w:rFonts w:ascii="Arial" w:hAnsi="Arial" w:cs="Arial"/>
                          <w:color w:val="141412"/>
                          <w:sz w:val="22"/>
                          <w:szCs w:val="22"/>
                          <w:lang w:val="nl-NL"/>
                        </w:rPr>
                      </w:pPr>
                      <w:r w:rsidRPr="00BC5EEA">
                        <w:rPr>
                          <w:rFonts w:ascii="Arial" w:hAnsi="Arial" w:cs="Arial"/>
                          <w:color w:val="000000" w:themeColor="text1"/>
                          <w:sz w:val="22"/>
                          <w:szCs w:val="22"/>
                          <w:lang w:val="nl-NL"/>
                        </w:rPr>
                        <w:t>Dijkstra’s kortst</w:t>
                      </w:r>
                      <w:r w:rsidR="000332F8" w:rsidRPr="00BC5EEA">
                        <w:rPr>
                          <w:rFonts w:ascii="Arial" w:hAnsi="Arial" w:cs="Arial"/>
                          <w:color w:val="000000" w:themeColor="text1"/>
                          <w:sz w:val="22"/>
                          <w:szCs w:val="22"/>
                          <w:lang w:val="nl-NL"/>
                        </w:rPr>
                        <w:t>e-pad algoritme berekent de kortste</w:t>
                      </w:r>
                      <w:r w:rsidRPr="00BC5EEA">
                        <w:rPr>
                          <w:rFonts w:ascii="Arial" w:hAnsi="Arial" w:cs="Arial"/>
                          <w:color w:val="000000" w:themeColor="text1"/>
                          <w:sz w:val="22"/>
                          <w:szCs w:val="22"/>
                          <w:lang w:val="nl-NL"/>
                        </w:rPr>
                        <w:t xml:space="preserve"> route tussen een </w:t>
                      </w:r>
                      <w:r w:rsidR="00267CCD" w:rsidRPr="00BC5EEA">
                        <w:rPr>
                          <w:rFonts w:ascii="Arial" w:hAnsi="Arial" w:cs="Arial"/>
                          <w:color w:val="000000" w:themeColor="text1"/>
                          <w:sz w:val="22"/>
                          <w:szCs w:val="22"/>
                          <w:lang w:val="nl-NL"/>
                        </w:rPr>
                        <w:t>begin</w:t>
                      </w:r>
                      <w:r w:rsidR="00A06FF4">
                        <w:rPr>
                          <w:rFonts w:ascii="Arial" w:hAnsi="Arial" w:cs="Arial"/>
                          <w:color w:val="000000" w:themeColor="text1"/>
                          <w:sz w:val="22"/>
                          <w:szCs w:val="22"/>
                          <w:lang w:val="nl-NL"/>
                        </w:rPr>
                        <w:t xml:space="preserve">- </w:t>
                      </w:r>
                      <w:r w:rsidRPr="00BC5EEA">
                        <w:rPr>
                          <w:rFonts w:ascii="Arial" w:hAnsi="Arial" w:cs="Arial"/>
                          <w:color w:val="000000" w:themeColor="text1"/>
                          <w:sz w:val="22"/>
                          <w:szCs w:val="22"/>
                          <w:lang w:val="nl-NL"/>
                        </w:rPr>
                        <w:t xml:space="preserve">en </w:t>
                      </w:r>
                      <w:r w:rsidR="00A06FF4">
                        <w:rPr>
                          <w:rFonts w:ascii="Arial" w:hAnsi="Arial" w:cs="Arial"/>
                          <w:color w:val="000000" w:themeColor="text1"/>
                          <w:sz w:val="22"/>
                          <w:szCs w:val="22"/>
                          <w:lang w:val="nl-NL"/>
                        </w:rPr>
                        <w:t>eindpunt</w:t>
                      </w:r>
                      <w:r w:rsidRPr="00BC5EEA">
                        <w:rPr>
                          <w:rFonts w:ascii="Arial" w:hAnsi="Arial" w:cs="Arial"/>
                          <w:color w:val="000000" w:themeColor="text1"/>
                          <w:sz w:val="22"/>
                          <w:szCs w:val="22"/>
                          <w:lang w:val="nl-NL"/>
                        </w:rPr>
                        <w:t xml:space="preserve">. Het algoritme heet </w:t>
                      </w:r>
                      <w:r w:rsidRPr="00BC5EEA">
                        <w:rPr>
                          <w:rFonts w:ascii="Arial" w:hAnsi="Arial" w:cs="Arial"/>
                          <w:b/>
                          <w:color w:val="000000" w:themeColor="text1"/>
                          <w:sz w:val="22"/>
                          <w:szCs w:val="22"/>
                          <w:lang w:val="nl-NL"/>
                        </w:rPr>
                        <w:t>gretig</w:t>
                      </w:r>
                      <w:r w:rsidRPr="00BC5EEA">
                        <w:rPr>
                          <w:rFonts w:ascii="Arial" w:hAnsi="Arial" w:cs="Arial"/>
                          <w:color w:val="000000" w:themeColor="text1"/>
                          <w:sz w:val="22"/>
                          <w:szCs w:val="22"/>
                          <w:lang w:val="nl-NL"/>
                        </w:rPr>
                        <w:t xml:space="preserve"> omdat het bij elke stap steeds de kortste afstand kiest</w:t>
                      </w:r>
                      <w:r w:rsidR="009F3262" w:rsidRPr="003F0AF3">
                        <w:rPr>
                          <w:rFonts w:ascii="Arial" w:hAnsi="Arial" w:cs="Arial"/>
                          <w:color w:val="141412"/>
                          <w:sz w:val="22"/>
                          <w:szCs w:val="22"/>
                          <w:lang w:val="nl-NL"/>
                        </w:rPr>
                        <w:t xml:space="preserve"> zonder vooruit te kijken naar de gevolgen van die beslissing. </w:t>
                      </w:r>
                      <w:r w:rsidR="009F3262" w:rsidRPr="002B17FA">
                        <w:rPr>
                          <w:rFonts w:ascii="Arial" w:hAnsi="Arial" w:cs="Arial"/>
                          <w:color w:val="141412"/>
                          <w:sz w:val="22"/>
                          <w:szCs w:val="22"/>
                          <w:lang w:val="nl-NL"/>
                        </w:rPr>
                        <w:t>Zoals je hebt gezien, loont het soms om gretig te zijn. Zo’n gretig algoritme zal in ieder geval altijd een oplossing geven. Maar, zo’n gretige aanpak levert niet altijd de meest optimale oplossing op</w:t>
                      </w:r>
                      <w:r w:rsidR="00BC5EEA" w:rsidRPr="002B17FA">
                        <w:rPr>
                          <w:rFonts w:ascii="Arial" w:hAnsi="Arial" w:cs="Arial"/>
                          <w:color w:val="141412"/>
                          <w:sz w:val="22"/>
                          <w:szCs w:val="22"/>
                          <w:lang w:val="nl-NL"/>
                        </w:rPr>
                        <w:t>.</w:t>
                      </w:r>
                    </w:p>
                    <w:p w14:paraId="2A18DFAE" w14:textId="5B5BC241" w:rsidR="00AD746F" w:rsidRPr="00BC5EEA" w:rsidRDefault="00AD746F" w:rsidP="00AD746F">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 xml:space="preserve">In de informatica kennen we veel problemen waarbij de hoeveelheid werk om een goede oplossing te vinden enorm toeneemt als de hoeveelheid gegevens stijgt. Hiervoor moeten slimme </w:t>
                      </w:r>
                      <w:r w:rsidR="000332F8" w:rsidRPr="00BC5EEA">
                        <w:rPr>
                          <w:rFonts w:ascii="Arial" w:hAnsi="Arial" w:cs="Arial"/>
                          <w:color w:val="000000" w:themeColor="text1"/>
                          <w:sz w:val="22"/>
                          <w:szCs w:val="22"/>
                          <w:lang w:val="nl-NL"/>
                        </w:rPr>
                        <w:t xml:space="preserve">en efficiënte </w:t>
                      </w:r>
                      <w:r w:rsidRPr="00BC5EEA">
                        <w:rPr>
                          <w:rFonts w:ascii="Arial" w:hAnsi="Arial" w:cs="Arial"/>
                          <w:color w:val="000000" w:themeColor="text1"/>
                          <w:sz w:val="22"/>
                          <w:szCs w:val="22"/>
                          <w:lang w:val="nl-NL"/>
                        </w:rPr>
                        <w:t>algoritmen worden uitgedacht.</w:t>
                      </w:r>
                    </w:p>
                    <w:p w14:paraId="5D966A9D" w14:textId="77777777" w:rsidR="000332F8" w:rsidRPr="00BC5EEA" w:rsidRDefault="000332F8" w:rsidP="000332F8">
                      <w:pPr>
                        <w:pStyle w:val="p1"/>
                        <w:shd w:val="clear" w:color="auto" w:fill="FFFFFF"/>
                        <w:spacing w:before="0" w:beforeAutospacing="0" w:after="360" w:afterAutospacing="0"/>
                        <w:rPr>
                          <w:rFonts w:ascii="Arial" w:hAnsi="Arial" w:cs="Arial"/>
                          <w:color w:val="000000" w:themeColor="text1"/>
                          <w:sz w:val="22"/>
                          <w:szCs w:val="22"/>
                          <w:lang w:val="nl-NL"/>
                        </w:rPr>
                      </w:pPr>
                      <w:r w:rsidRPr="00BC5EEA">
                        <w:rPr>
                          <w:rFonts w:ascii="Arial" w:hAnsi="Arial" w:cs="Arial"/>
                          <w:color w:val="000000" w:themeColor="text1"/>
                          <w:sz w:val="22"/>
                          <w:szCs w:val="22"/>
                          <w:lang w:val="nl-NL"/>
                        </w:rPr>
                        <w:t>Dijkstra’s algoritme kan voor veel meer problemen worden gebruikt. Je kunt het ook inzetten om de snelste of goedkoopste route te vinden.</w:t>
                      </w:r>
                    </w:p>
                  </w:txbxContent>
                </v:textbox>
                <w10:wrap type="square" anchorx="margin"/>
              </v:shape>
            </w:pict>
          </mc:Fallback>
        </mc:AlternateContent>
      </w:r>
    </w:p>
    <w:sectPr w:rsidR="00AD746F" w:rsidRPr="003F0AF3" w:rsidSect="00AD22A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ske Smetsers" w:date="2018-08-09T15:24:00Z" w:initials="RS">
    <w:p w14:paraId="51BB206B" w14:textId="7350770E" w:rsidR="00A43DE5" w:rsidRPr="00A43DE5" w:rsidRDefault="00A43DE5">
      <w:pPr>
        <w:pStyle w:val="CommentText"/>
        <w:rPr>
          <w:lang w:val="nl-NL"/>
        </w:rPr>
      </w:pPr>
      <w:r>
        <w:rPr>
          <w:rStyle w:val="CommentReference"/>
        </w:rPr>
        <w:annotationRef/>
      </w:r>
      <w:proofErr w:type="spellStart"/>
      <w:r w:rsidRPr="00A43DE5">
        <w:rPr>
          <w:lang w:val="nl-NL"/>
        </w:rPr>
        <w:t>Unplugged</w:t>
      </w:r>
      <w:proofErr w:type="spellEnd"/>
      <w:r w:rsidRPr="00A43DE5">
        <w:rPr>
          <w:lang w:val="nl-NL"/>
        </w:rPr>
        <w:t xml:space="preserve"> zou ook met touwen kunnen… knoopje leggen op elke stad. </w:t>
      </w:r>
      <w:r>
        <w:rPr>
          <w:lang w:val="nl-NL"/>
        </w:rPr>
        <w:t xml:space="preserve">Afstand touwen gelijk aan gewicht. Dan pak je </w:t>
      </w:r>
      <w:proofErr w:type="spellStart"/>
      <w:r>
        <w:rPr>
          <w:lang w:val="nl-NL"/>
        </w:rPr>
        <w:t>amsterdam</w:t>
      </w:r>
      <w:proofErr w:type="spellEnd"/>
      <w:r>
        <w:rPr>
          <w:lang w:val="nl-NL"/>
        </w:rPr>
        <w:t xml:space="preserve"> op, houd je in de lucht.. en zie je meteen vanzelf de kortste route naar Nijmegen.</w:t>
      </w:r>
      <w:r w:rsidR="003F0AF3">
        <w:rPr>
          <w:lang w:val="nl-NL"/>
        </w:rPr>
        <w:t xml:space="preserve"> Zie boek </w:t>
      </w:r>
      <w:proofErr w:type="spellStart"/>
      <w:r w:rsidR="003F0AF3">
        <w:rPr>
          <w:lang w:val="nl-NL"/>
        </w:rPr>
        <w:t>algorithms</w:t>
      </w:r>
      <w:proofErr w:type="spellEnd"/>
      <w:r w:rsidR="003F0AF3">
        <w:rPr>
          <w:lang w:val="nl-NL"/>
        </w:rPr>
        <w:t xml:space="preserve"> </w:t>
      </w:r>
      <w:proofErr w:type="spellStart"/>
      <w:r w:rsidR="003F0AF3">
        <w:rPr>
          <w:lang w:val="nl-NL"/>
        </w:rPr>
        <w:t>unplugged</w:t>
      </w:r>
      <w:proofErr w:type="spellEnd"/>
    </w:p>
  </w:comment>
  <w:comment w:id="3" w:author="User" w:date="2018-09-21T15:11:00Z" w:initials="U">
    <w:p w14:paraId="2D705EAA" w14:textId="4AEC6AB0" w:rsidR="00B22C65" w:rsidRPr="00AE113D" w:rsidRDefault="00B22C65">
      <w:pPr>
        <w:pStyle w:val="CommentText"/>
        <w:rPr>
          <w:lang w:val="nl-NL"/>
        </w:rPr>
      </w:pPr>
      <w:r>
        <w:rPr>
          <w:rStyle w:val="CommentReference"/>
        </w:rPr>
        <w:annotationRef/>
      </w:r>
      <w:r w:rsidR="00A15372" w:rsidRPr="00AE113D">
        <w:rPr>
          <w:noProof/>
          <w:lang w:val="nl-NL"/>
        </w:rPr>
        <w:t>Het zou mooi zijn als de oplossing niet voor de hand ligt (via amsterdam bijvoorbeeld).</w:t>
      </w:r>
    </w:p>
  </w:comment>
  <w:comment w:id="4" w:author="User" w:date="2018-09-21T15:12:00Z" w:initials="U">
    <w:p w14:paraId="7B972070" w14:textId="6FC45B40" w:rsidR="00B22C65" w:rsidRPr="00AE113D" w:rsidRDefault="00B22C65">
      <w:pPr>
        <w:pStyle w:val="CommentText"/>
        <w:rPr>
          <w:lang w:val="nl-NL"/>
        </w:rPr>
      </w:pPr>
      <w:r>
        <w:rPr>
          <w:rStyle w:val="CommentReference"/>
        </w:rPr>
        <w:annotationRef/>
      </w:r>
      <w:r w:rsidR="00A15372" w:rsidRPr="00AE113D">
        <w:rPr>
          <w:noProof/>
          <w:lang w:val="nl-NL"/>
        </w:rPr>
        <w:t>Best nog een lastig algoritme om dat te doen denk ik. Cycles ook vermijden. is het uit te schrijven in een stroomdiagram?</w:t>
      </w:r>
    </w:p>
  </w:comment>
  <w:comment w:id="10" w:author="User" w:date="2018-09-21T15:13:00Z" w:initials="U">
    <w:p w14:paraId="45FA3DF7" w14:textId="2C281867" w:rsidR="00B22C65" w:rsidRPr="00AE113D" w:rsidRDefault="00B22C65">
      <w:pPr>
        <w:pStyle w:val="CommentText"/>
        <w:rPr>
          <w:lang w:val="nl-NL"/>
        </w:rPr>
      </w:pPr>
      <w:r>
        <w:rPr>
          <w:rStyle w:val="CommentReference"/>
        </w:rPr>
        <w:annotationRef/>
      </w:r>
      <w:r w:rsidR="00A15372" w:rsidRPr="00AE113D">
        <w:rPr>
          <w:noProof/>
          <w:lang w:val="nl-NL"/>
        </w:rPr>
        <w:t xml:space="preserve">Benoem ook hier dat het om brute-force gaat, net als in module 1. </w:t>
      </w:r>
    </w:p>
  </w:comment>
  <w:comment w:id="12" w:author="User" w:date="2018-09-21T15:13:00Z" w:initials="U">
    <w:p w14:paraId="5EF6E456" w14:textId="40A2A41D" w:rsidR="00B22C65" w:rsidRPr="00AE113D" w:rsidRDefault="00B22C65">
      <w:pPr>
        <w:pStyle w:val="CommentText"/>
        <w:rPr>
          <w:lang w:val="nl-NL"/>
        </w:rPr>
      </w:pPr>
      <w:r>
        <w:rPr>
          <w:rStyle w:val="CommentReference"/>
        </w:rPr>
        <w:annotationRef/>
      </w:r>
      <w:r w:rsidR="00A15372" w:rsidRPr="00AE113D">
        <w:rPr>
          <w:noProof/>
          <w:lang w:val="nl-NL"/>
        </w:rPr>
        <w:t>Stroomdiagram?</w:t>
      </w:r>
    </w:p>
  </w:comment>
  <w:comment w:id="13" w:author="User" w:date="2018-09-21T15:14:00Z" w:initials="U">
    <w:p w14:paraId="442F28C7" w14:textId="603C2033" w:rsidR="00B22C65" w:rsidRPr="00AE113D" w:rsidRDefault="00B22C65">
      <w:pPr>
        <w:pStyle w:val="CommentText"/>
        <w:rPr>
          <w:lang w:val="nl-NL"/>
        </w:rPr>
      </w:pPr>
      <w:r>
        <w:rPr>
          <w:rStyle w:val="CommentReference"/>
        </w:rPr>
        <w:annotationRef/>
      </w:r>
      <w:r w:rsidR="00A15372" w:rsidRPr="00AE113D">
        <w:rPr>
          <w:noProof/>
          <w:lang w:val="nl-NL"/>
        </w:rPr>
        <w:t>Licht toe: oneindig.</w:t>
      </w:r>
    </w:p>
  </w:comment>
  <w:comment w:id="14" w:author="User" w:date="2018-09-21T15:14:00Z" w:initials="U">
    <w:p w14:paraId="3DCA54C4" w14:textId="4C1650A8" w:rsidR="00B22C65" w:rsidRPr="00B22C65" w:rsidRDefault="00B22C65">
      <w:pPr>
        <w:pStyle w:val="CommentText"/>
        <w:rPr>
          <w:lang w:val="nl-NL"/>
        </w:rPr>
      </w:pPr>
      <w:r>
        <w:rPr>
          <w:rStyle w:val="CommentReference"/>
        </w:rPr>
        <w:annotationRef/>
      </w:r>
      <w:r w:rsidR="00A15372" w:rsidRPr="00B22C65">
        <w:rPr>
          <w:noProof/>
          <w:lang w:val="nl-NL"/>
        </w:rPr>
        <w:t>Ik zou hier een andere begin- en eindstad pakken.</w:t>
      </w:r>
    </w:p>
  </w:comment>
  <w:comment w:id="15" w:author="User" w:date="2018-09-21T15:15:00Z" w:initials="U">
    <w:p w14:paraId="16F0E820" w14:textId="6D43389D" w:rsidR="00B22C65" w:rsidRPr="00B22C65" w:rsidRDefault="00B22C65">
      <w:pPr>
        <w:pStyle w:val="CommentText"/>
        <w:rPr>
          <w:lang w:val="nl-NL"/>
        </w:rPr>
      </w:pPr>
      <w:r>
        <w:rPr>
          <w:rStyle w:val="CommentReference"/>
        </w:rPr>
        <w:annotationRef/>
      </w:r>
      <w:r w:rsidR="00A15372" w:rsidRPr="00B22C65">
        <w:rPr>
          <w:noProof/>
          <w:lang w:val="nl-NL"/>
        </w:rPr>
        <w:t>Geef een voorbeeld van een samenhangde graaf en een niet samenhang</w:t>
      </w:r>
      <w:r w:rsidR="00A15372" w:rsidRPr="00AE113D">
        <w:rPr>
          <w:noProof/>
          <w:lang w:val="nl-NL"/>
        </w:rPr>
        <w:t>ende graaf. Ook het begrip 'pad' kun je illustreren met een afbeelding/voorbeeld.</w:t>
      </w:r>
    </w:p>
  </w:comment>
  <w:comment w:id="16" w:author="User" w:date="2018-09-21T15:17:00Z" w:initials="U">
    <w:p w14:paraId="1BC2E904" w14:textId="1F71ED6F" w:rsidR="00B22C65" w:rsidRPr="00AE113D" w:rsidRDefault="00B22C65">
      <w:pPr>
        <w:pStyle w:val="CommentText"/>
        <w:rPr>
          <w:lang w:val="nl-NL"/>
        </w:rPr>
      </w:pPr>
      <w:r>
        <w:rPr>
          <w:rStyle w:val="CommentReference"/>
        </w:rPr>
        <w:annotationRef/>
      </w:r>
      <w:r w:rsidR="00A15372" w:rsidRPr="00AE113D">
        <w:rPr>
          <w:noProof/>
          <w:lang w:val="nl-NL"/>
        </w:rPr>
        <w:t>Best abstract voor leerlingen denk ik. Is moeilijk uit te leggen zonder voorbeelden van gretig en niet-gretig.</w:t>
      </w:r>
    </w:p>
  </w:comment>
  <w:comment w:id="17" w:author="User" w:date="2018-09-21T15:17:00Z" w:initials="U">
    <w:p w14:paraId="01D5E332" w14:textId="0579B1B6" w:rsidR="00B22C65" w:rsidRPr="00B22C65" w:rsidRDefault="00B22C65">
      <w:pPr>
        <w:pStyle w:val="CommentText"/>
        <w:rPr>
          <w:lang w:val="nl-NL"/>
        </w:rPr>
      </w:pPr>
      <w:r>
        <w:rPr>
          <w:rStyle w:val="CommentReference"/>
        </w:rPr>
        <w:annotationRef/>
      </w:r>
      <w:r w:rsidR="00A15372" w:rsidRPr="00B22C65">
        <w:rPr>
          <w:noProof/>
          <w:lang w:val="nl-NL"/>
        </w:rPr>
        <w:t>Kunnen ze dat bepalen? Ik zou dit niet als vraag neerzetten, maar als toelichting.</w:t>
      </w:r>
    </w:p>
  </w:comment>
  <w:comment w:id="18" w:author="User" w:date="2018-09-21T15:20:00Z" w:initials="U">
    <w:p w14:paraId="13BC98FD" w14:textId="4545D769" w:rsidR="00DA76E5" w:rsidRPr="00AE113D" w:rsidRDefault="00DA76E5">
      <w:pPr>
        <w:pStyle w:val="CommentText"/>
        <w:rPr>
          <w:lang w:val="nl-NL"/>
        </w:rPr>
      </w:pPr>
      <w:r>
        <w:rPr>
          <w:rStyle w:val="CommentReference"/>
        </w:rPr>
        <w:annotationRef/>
      </w:r>
      <w:r w:rsidR="00A15372" w:rsidRPr="00AE113D">
        <w:rPr>
          <w:noProof/>
          <w:lang w:val="nl-NL"/>
        </w:rPr>
        <w:t>Mooie opgave</w:t>
      </w:r>
    </w:p>
  </w:comment>
  <w:comment w:id="19" w:author="User" w:date="2018-09-21T15:19:00Z" w:initials="U">
    <w:p w14:paraId="09B09B52" w14:textId="57435328" w:rsidR="00DA76E5" w:rsidRPr="00DA76E5" w:rsidRDefault="00DA76E5">
      <w:pPr>
        <w:pStyle w:val="CommentText"/>
        <w:rPr>
          <w:lang w:val="nl-NL"/>
        </w:rPr>
      </w:pPr>
      <w:r>
        <w:rPr>
          <w:rStyle w:val="CommentReference"/>
        </w:rPr>
        <w:annotationRef/>
      </w:r>
      <w:r w:rsidR="00A15372" w:rsidRPr="00DA76E5">
        <w:rPr>
          <w:noProof/>
          <w:lang w:val="nl-NL"/>
        </w:rPr>
        <w:t>Beetje vaag omschreven nog, kan compacter.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BB206B" w15:done="0"/>
  <w15:commentEx w15:paraId="2D705EAA" w15:done="0"/>
  <w15:commentEx w15:paraId="7B972070" w15:done="0"/>
  <w15:commentEx w15:paraId="45FA3DF7" w15:done="0"/>
  <w15:commentEx w15:paraId="5EF6E456" w15:done="0"/>
  <w15:commentEx w15:paraId="442F28C7" w15:done="0"/>
  <w15:commentEx w15:paraId="3DCA54C4" w15:done="0"/>
  <w15:commentEx w15:paraId="16F0E820" w15:done="0"/>
  <w15:commentEx w15:paraId="1BC2E904" w15:done="0"/>
  <w15:commentEx w15:paraId="01D5E332" w15:done="0"/>
  <w15:commentEx w15:paraId="13BC98FD" w15:done="0"/>
  <w15:commentEx w15:paraId="09B09B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BB206B" w16cid:durableId="1F16DB28"/>
  <w16cid:commentId w16cid:paraId="2D705EAA" w16cid:durableId="1F4FA60E"/>
  <w16cid:commentId w16cid:paraId="7B972070" w16cid:durableId="1F4FA60F"/>
  <w16cid:commentId w16cid:paraId="45FA3DF7" w16cid:durableId="1F4FA610"/>
  <w16cid:commentId w16cid:paraId="5EF6E456" w16cid:durableId="1F4FA611"/>
  <w16cid:commentId w16cid:paraId="442F28C7" w16cid:durableId="1F4FA612"/>
  <w16cid:commentId w16cid:paraId="3DCA54C4" w16cid:durableId="1F4FA613"/>
  <w16cid:commentId w16cid:paraId="16F0E820" w16cid:durableId="1F4FA614"/>
  <w16cid:commentId w16cid:paraId="1BC2E904" w16cid:durableId="1F4FA615"/>
  <w16cid:commentId w16cid:paraId="01D5E332" w16cid:durableId="1F4FA616"/>
  <w16cid:commentId w16cid:paraId="13BC98FD" w16cid:durableId="1F4FA617"/>
  <w16cid:commentId w16cid:paraId="09B09B52" w16cid:durableId="1F4FA6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D5E94" w14:textId="77777777" w:rsidR="00A15372" w:rsidRDefault="00A15372" w:rsidP="00174F64">
      <w:pPr>
        <w:spacing w:after="0" w:line="240" w:lineRule="auto"/>
      </w:pPr>
      <w:r>
        <w:separator/>
      </w:r>
    </w:p>
  </w:endnote>
  <w:endnote w:type="continuationSeparator" w:id="0">
    <w:p w14:paraId="03674D22" w14:textId="77777777" w:rsidR="00A15372" w:rsidRDefault="00A15372" w:rsidP="0017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9147A" w14:textId="77777777" w:rsidR="00A15372" w:rsidRDefault="00A15372" w:rsidP="00174F64">
      <w:pPr>
        <w:spacing w:after="0" w:line="240" w:lineRule="auto"/>
      </w:pPr>
      <w:r>
        <w:separator/>
      </w:r>
    </w:p>
  </w:footnote>
  <w:footnote w:type="continuationSeparator" w:id="0">
    <w:p w14:paraId="508BE491" w14:textId="77777777" w:rsidR="00A15372" w:rsidRDefault="00A15372" w:rsidP="00174F64">
      <w:pPr>
        <w:spacing w:after="0" w:line="240" w:lineRule="auto"/>
      </w:pPr>
      <w:r>
        <w:continuationSeparator/>
      </w:r>
    </w:p>
  </w:footnote>
  <w:footnote w:id="1">
    <w:p w14:paraId="15E1BD4C" w14:textId="77777777" w:rsidR="00174F64" w:rsidRDefault="00174F64">
      <w:pPr>
        <w:pStyle w:val="FootnoteText"/>
      </w:pPr>
      <w:r>
        <w:rPr>
          <w:rStyle w:val="FootnoteReference"/>
        </w:rPr>
        <w:footnoteRef/>
      </w:r>
      <w:r>
        <w:t xml:space="preserve"> </w:t>
      </w:r>
      <w:proofErr w:type="spellStart"/>
      <w:r>
        <w:t>Bron</w:t>
      </w:r>
      <w:proofErr w:type="spellEnd"/>
      <w:r>
        <w:t xml:space="preserve">: Network Flows: Theory, Algorithms, and Applications, R. K. Ahuja, T. L. </w:t>
      </w:r>
      <w:proofErr w:type="spellStart"/>
      <w:r>
        <w:t>Magnanti</w:t>
      </w:r>
      <w:proofErr w:type="spellEnd"/>
      <w:r>
        <w:t>, and J. B. Orlin, Prentice Hall, 1993.</w:t>
      </w:r>
    </w:p>
  </w:footnote>
  <w:footnote w:id="2">
    <w:p w14:paraId="211F77F5" w14:textId="77777777" w:rsidR="008425D1" w:rsidRPr="00A57A69" w:rsidRDefault="008425D1" w:rsidP="008425D1">
      <w:pPr>
        <w:pStyle w:val="FootnoteText"/>
      </w:pPr>
      <w:r>
        <w:rPr>
          <w:rStyle w:val="FootnoteReference"/>
        </w:rPr>
        <w:footnoteRef/>
      </w:r>
      <w:r w:rsidRPr="00A57A69">
        <w:rPr>
          <w:lang w:val="de-DE"/>
        </w:rPr>
        <w:t xml:space="preserve"> </w:t>
      </w:r>
      <w:proofErr w:type="spellStart"/>
      <w:r w:rsidRPr="0087671F">
        <w:rPr>
          <w:lang w:val="de-DE"/>
        </w:rPr>
        <w:t>Bron</w:t>
      </w:r>
      <w:proofErr w:type="spellEnd"/>
      <w:r w:rsidRPr="0087671F">
        <w:rPr>
          <w:lang w:val="de-DE"/>
        </w:rPr>
        <w:t xml:space="preserve">: </w:t>
      </w:r>
      <w:proofErr w:type="spellStart"/>
      <w:r w:rsidRPr="0087671F">
        <w:rPr>
          <w:rFonts w:ascii="Arial" w:hAnsi="Arial" w:cs="Arial"/>
          <w:color w:val="222222"/>
          <w:shd w:val="clear" w:color="auto" w:fill="F8F8F8"/>
          <w:lang w:val="de-DE"/>
        </w:rPr>
        <w:t>Vöcking</w:t>
      </w:r>
      <w:proofErr w:type="spellEnd"/>
      <w:r w:rsidRPr="0087671F">
        <w:rPr>
          <w:rFonts w:ascii="Arial" w:hAnsi="Arial" w:cs="Arial"/>
          <w:color w:val="222222"/>
          <w:shd w:val="clear" w:color="auto" w:fill="F8F8F8"/>
          <w:lang w:val="de-DE"/>
        </w:rPr>
        <w:t xml:space="preserve">, B., Alt, H., </w:t>
      </w:r>
      <w:proofErr w:type="spellStart"/>
      <w:r w:rsidRPr="0087671F">
        <w:rPr>
          <w:rFonts w:ascii="Arial" w:hAnsi="Arial" w:cs="Arial"/>
          <w:color w:val="222222"/>
          <w:shd w:val="clear" w:color="auto" w:fill="F8F8F8"/>
          <w:lang w:val="de-DE"/>
        </w:rPr>
        <w:t>Dietzfelbinger</w:t>
      </w:r>
      <w:proofErr w:type="spellEnd"/>
      <w:r w:rsidRPr="0087671F">
        <w:rPr>
          <w:rFonts w:ascii="Arial" w:hAnsi="Arial" w:cs="Arial"/>
          <w:color w:val="222222"/>
          <w:shd w:val="clear" w:color="auto" w:fill="F8F8F8"/>
          <w:lang w:val="de-DE"/>
        </w:rPr>
        <w:t xml:space="preserve">, M., </w:t>
      </w:r>
      <w:proofErr w:type="spellStart"/>
      <w:r w:rsidRPr="0087671F">
        <w:rPr>
          <w:rFonts w:ascii="Arial" w:hAnsi="Arial" w:cs="Arial"/>
          <w:color w:val="222222"/>
          <w:shd w:val="clear" w:color="auto" w:fill="F8F8F8"/>
          <w:lang w:val="de-DE"/>
        </w:rPr>
        <w:t>Reischuk</w:t>
      </w:r>
      <w:proofErr w:type="spellEnd"/>
      <w:r w:rsidRPr="0087671F">
        <w:rPr>
          <w:rFonts w:ascii="Arial" w:hAnsi="Arial" w:cs="Arial"/>
          <w:color w:val="222222"/>
          <w:shd w:val="clear" w:color="auto" w:fill="F8F8F8"/>
          <w:lang w:val="de-DE"/>
        </w:rPr>
        <w:t xml:space="preserve">, R., </w:t>
      </w:r>
      <w:proofErr w:type="spellStart"/>
      <w:r w:rsidRPr="0087671F">
        <w:rPr>
          <w:rFonts w:ascii="Arial" w:hAnsi="Arial" w:cs="Arial"/>
          <w:color w:val="222222"/>
          <w:shd w:val="clear" w:color="auto" w:fill="F8F8F8"/>
          <w:lang w:val="de-DE"/>
        </w:rPr>
        <w:t>Scheideler</w:t>
      </w:r>
      <w:proofErr w:type="spellEnd"/>
      <w:r w:rsidRPr="0087671F">
        <w:rPr>
          <w:rFonts w:ascii="Arial" w:hAnsi="Arial" w:cs="Arial"/>
          <w:color w:val="222222"/>
          <w:shd w:val="clear" w:color="auto" w:fill="F8F8F8"/>
          <w:lang w:val="de-DE"/>
        </w:rPr>
        <w:t>, C., Vollmer, H., &amp; Wagner, D. (Eds.). (2010). </w:t>
      </w:r>
      <w:proofErr w:type="spellStart"/>
      <w:r w:rsidRPr="0087671F">
        <w:rPr>
          <w:rFonts w:ascii="Arial" w:hAnsi="Arial" w:cs="Arial"/>
          <w:i/>
          <w:iCs/>
          <w:color w:val="222222"/>
          <w:shd w:val="clear" w:color="auto" w:fill="F8F8F8"/>
          <w:lang w:val="de-DE"/>
        </w:rPr>
        <w:t>Algorithms</w:t>
      </w:r>
      <w:proofErr w:type="spellEnd"/>
      <w:r w:rsidRPr="0087671F">
        <w:rPr>
          <w:rFonts w:ascii="Arial" w:hAnsi="Arial" w:cs="Arial"/>
          <w:i/>
          <w:iCs/>
          <w:color w:val="222222"/>
          <w:shd w:val="clear" w:color="auto" w:fill="F8F8F8"/>
          <w:lang w:val="de-DE"/>
        </w:rPr>
        <w:t xml:space="preserve"> unplugged</w:t>
      </w:r>
      <w:r w:rsidRPr="0087671F">
        <w:rPr>
          <w:rFonts w:ascii="Arial" w:hAnsi="Arial" w:cs="Arial"/>
          <w:color w:val="222222"/>
          <w:shd w:val="clear" w:color="auto" w:fill="F8F8F8"/>
          <w:lang w:val="de-DE"/>
        </w:rPr>
        <w:t xml:space="preserve">. </w:t>
      </w:r>
      <w:r w:rsidRPr="0087671F">
        <w:rPr>
          <w:rFonts w:ascii="Arial" w:hAnsi="Arial" w:cs="Arial"/>
          <w:color w:val="222222"/>
          <w:shd w:val="clear" w:color="auto" w:fill="F8F8F8"/>
        </w:rPr>
        <w:t>Springer Science &amp; Business Media.</w:t>
      </w:r>
    </w:p>
  </w:footnote>
  <w:footnote w:id="3">
    <w:p w14:paraId="4F49AE8C" w14:textId="77777777" w:rsidR="008425D1" w:rsidRPr="00A57A69" w:rsidRDefault="008425D1" w:rsidP="008425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357DA"/>
    <w:multiLevelType w:val="hybridMultilevel"/>
    <w:tmpl w:val="08D8C628"/>
    <w:lvl w:ilvl="0" w:tplc="299A6B68">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264D3"/>
    <w:multiLevelType w:val="hybridMultilevel"/>
    <w:tmpl w:val="E856E9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364FB"/>
    <w:multiLevelType w:val="hybridMultilevel"/>
    <w:tmpl w:val="779C3CB4"/>
    <w:lvl w:ilvl="0" w:tplc="1178755E">
      <w:start w:val="1"/>
      <w:numFmt w:val="bullet"/>
      <w:lvlText w:val=""/>
      <w:lvlJc w:val="left"/>
      <w:pPr>
        <w:tabs>
          <w:tab w:val="num" w:pos="720"/>
        </w:tabs>
        <w:ind w:left="720" w:hanging="360"/>
      </w:pPr>
      <w:rPr>
        <w:rFonts w:ascii="Wingdings" w:hAnsi="Wingdings" w:hint="default"/>
      </w:rPr>
    </w:lvl>
    <w:lvl w:ilvl="1" w:tplc="109A5DE2" w:tentative="1">
      <w:start w:val="1"/>
      <w:numFmt w:val="bullet"/>
      <w:lvlText w:val=""/>
      <w:lvlJc w:val="left"/>
      <w:pPr>
        <w:tabs>
          <w:tab w:val="num" w:pos="1440"/>
        </w:tabs>
        <w:ind w:left="1440" w:hanging="360"/>
      </w:pPr>
      <w:rPr>
        <w:rFonts w:ascii="Wingdings" w:hAnsi="Wingdings" w:hint="default"/>
      </w:rPr>
    </w:lvl>
    <w:lvl w:ilvl="2" w:tplc="2C504D26" w:tentative="1">
      <w:start w:val="1"/>
      <w:numFmt w:val="bullet"/>
      <w:lvlText w:val=""/>
      <w:lvlJc w:val="left"/>
      <w:pPr>
        <w:tabs>
          <w:tab w:val="num" w:pos="2160"/>
        </w:tabs>
        <w:ind w:left="2160" w:hanging="360"/>
      </w:pPr>
      <w:rPr>
        <w:rFonts w:ascii="Wingdings" w:hAnsi="Wingdings" w:hint="default"/>
      </w:rPr>
    </w:lvl>
    <w:lvl w:ilvl="3" w:tplc="2E5E3238" w:tentative="1">
      <w:start w:val="1"/>
      <w:numFmt w:val="bullet"/>
      <w:lvlText w:val=""/>
      <w:lvlJc w:val="left"/>
      <w:pPr>
        <w:tabs>
          <w:tab w:val="num" w:pos="2880"/>
        </w:tabs>
        <w:ind w:left="2880" w:hanging="360"/>
      </w:pPr>
      <w:rPr>
        <w:rFonts w:ascii="Wingdings" w:hAnsi="Wingdings" w:hint="default"/>
      </w:rPr>
    </w:lvl>
    <w:lvl w:ilvl="4" w:tplc="EDE275A6" w:tentative="1">
      <w:start w:val="1"/>
      <w:numFmt w:val="bullet"/>
      <w:lvlText w:val=""/>
      <w:lvlJc w:val="left"/>
      <w:pPr>
        <w:tabs>
          <w:tab w:val="num" w:pos="3600"/>
        </w:tabs>
        <w:ind w:left="3600" w:hanging="360"/>
      </w:pPr>
      <w:rPr>
        <w:rFonts w:ascii="Wingdings" w:hAnsi="Wingdings" w:hint="default"/>
      </w:rPr>
    </w:lvl>
    <w:lvl w:ilvl="5" w:tplc="FB6E6DBC" w:tentative="1">
      <w:start w:val="1"/>
      <w:numFmt w:val="bullet"/>
      <w:lvlText w:val=""/>
      <w:lvlJc w:val="left"/>
      <w:pPr>
        <w:tabs>
          <w:tab w:val="num" w:pos="4320"/>
        </w:tabs>
        <w:ind w:left="4320" w:hanging="360"/>
      </w:pPr>
      <w:rPr>
        <w:rFonts w:ascii="Wingdings" w:hAnsi="Wingdings" w:hint="default"/>
      </w:rPr>
    </w:lvl>
    <w:lvl w:ilvl="6" w:tplc="4A7015A0" w:tentative="1">
      <w:start w:val="1"/>
      <w:numFmt w:val="bullet"/>
      <w:lvlText w:val=""/>
      <w:lvlJc w:val="left"/>
      <w:pPr>
        <w:tabs>
          <w:tab w:val="num" w:pos="5040"/>
        </w:tabs>
        <w:ind w:left="5040" w:hanging="360"/>
      </w:pPr>
      <w:rPr>
        <w:rFonts w:ascii="Wingdings" w:hAnsi="Wingdings" w:hint="default"/>
      </w:rPr>
    </w:lvl>
    <w:lvl w:ilvl="7" w:tplc="F9DAC30A" w:tentative="1">
      <w:start w:val="1"/>
      <w:numFmt w:val="bullet"/>
      <w:lvlText w:val=""/>
      <w:lvlJc w:val="left"/>
      <w:pPr>
        <w:tabs>
          <w:tab w:val="num" w:pos="5760"/>
        </w:tabs>
        <w:ind w:left="5760" w:hanging="360"/>
      </w:pPr>
      <w:rPr>
        <w:rFonts w:ascii="Wingdings" w:hAnsi="Wingdings" w:hint="default"/>
      </w:rPr>
    </w:lvl>
    <w:lvl w:ilvl="8" w:tplc="124A18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Windows Live" w15:userId="9ed3d7f86df5bbae"/>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YwNDcxNDW3sLBQ0lEKTi0uzszPAykwNKoFAFG5mFotAAAA"/>
  </w:docVars>
  <w:rsids>
    <w:rsidRoot w:val="00D43503"/>
    <w:rsid w:val="000332F8"/>
    <w:rsid w:val="000C714C"/>
    <w:rsid w:val="00107A22"/>
    <w:rsid w:val="00110CD3"/>
    <w:rsid w:val="0014445B"/>
    <w:rsid w:val="00165FD2"/>
    <w:rsid w:val="00174F64"/>
    <w:rsid w:val="00181021"/>
    <w:rsid w:val="001A57F3"/>
    <w:rsid w:val="002108F7"/>
    <w:rsid w:val="002560DF"/>
    <w:rsid w:val="00267CCD"/>
    <w:rsid w:val="002B17FA"/>
    <w:rsid w:val="003158B0"/>
    <w:rsid w:val="0033504B"/>
    <w:rsid w:val="00371609"/>
    <w:rsid w:val="003C3691"/>
    <w:rsid w:val="003F0AF3"/>
    <w:rsid w:val="004052A6"/>
    <w:rsid w:val="004425EE"/>
    <w:rsid w:val="004429EA"/>
    <w:rsid w:val="004C2E61"/>
    <w:rsid w:val="00532883"/>
    <w:rsid w:val="00587526"/>
    <w:rsid w:val="00605098"/>
    <w:rsid w:val="0062503B"/>
    <w:rsid w:val="00654D63"/>
    <w:rsid w:val="00675F65"/>
    <w:rsid w:val="006A7C28"/>
    <w:rsid w:val="006B0E28"/>
    <w:rsid w:val="006D284B"/>
    <w:rsid w:val="006D77E7"/>
    <w:rsid w:val="00714DCC"/>
    <w:rsid w:val="008329B7"/>
    <w:rsid w:val="008425D1"/>
    <w:rsid w:val="00845A89"/>
    <w:rsid w:val="008500C4"/>
    <w:rsid w:val="008548AE"/>
    <w:rsid w:val="008C16AC"/>
    <w:rsid w:val="00907AAE"/>
    <w:rsid w:val="00985E51"/>
    <w:rsid w:val="009E5E9F"/>
    <w:rsid w:val="009F3262"/>
    <w:rsid w:val="00A06FF4"/>
    <w:rsid w:val="00A10AA2"/>
    <w:rsid w:val="00A15372"/>
    <w:rsid w:val="00A43DE5"/>
    <w:rsid w:val="00A50ABE"/>
    <w:rsid w:val="00A94B2D"/>
    <w:rsid w:val="00AA31F7"/>
    <w:rsid w:val="00AD22AE"/>
    <w:rsid w:val="00AD746F"/>
    <w:rsid w:val="00AE113D"/>
    <w:rsid w:val="00B22C65"/>
    <w:rsid w:val="00B439EF"/>
    <w:rsid w:val="00B45A9F"/>
    <w:rsid w:val="00B52807"/>
    <w:rsid w:val="00B650FF"/>
    <w:rsid w:val="00B941C2"/>
    <w:rsid w:val="00BC5EEA"/>
    <w:rsid w:val="00BD62C8"/>
    <w:rsid w:val="00BE04F4"/>
    <w:rsid w:val="00BF59EF"/>
    <w:rsid w:val="00C166A2"/>
    <w:rsid w:val="00C3318A"/>
    <w:rsid w:val="00C86BE1"/>
    <w:rsid w:val="00D01533"/>
    <w:rsid w:val="00D43503"/>
    <w:rsid w:val="00DA76E5"/>
    <w:rsid w:val="00DD319C"/>
    <w:rsid w:val="00DF3EE9"/>
    <w:rsid w:val="00E001AA"/>
    <w:rsid w:val="00E637E9"/>
    <w:rsid w:val="00EA68F4"/>
    <w:rsid w:val="00EC0A52"/>
    <w:rsid w:val="00EE644B"/>
    <w:rsid w:val="00F12BD9"/>
    <w:rsid w:val="00F13CFA"/>
    <w:rsid w:val="00F32AD5"/>
    <w:rsid w:val="00F625E9"/>
    <w:rsid w:val="00F6560C"/>
    <w:rsid w:val="00F8486A"/>
    <w:rsid w:val="00FE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DEB0"/>
  <w15:chartTrackingRefBased/>
  <w15:docId w15:val="{3494764E-8BB4-4B42-859C-2006DE29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435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3503"/>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DD3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74F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4F64"/>
    <w:rPr>
      <w:sz w:val="20"/>
      <w:szCs w:val="20"/>
    </w:rPr>
  </w:style>
  <w:style w:type="character" w:styleId="FootnoteReference">
    <w:name w:val="footnote reference"/>
    <w:basedOn w:val="DefaultParagraphFont"/>
    <w:uiPriority w:val="99"/>
    <w:semiHidden/>
    <w:unhideWhenUsed/>
    <w:rsid w:val="00174F64"/>
    <w:rPr>
      <w:vertAlign w:val="superscript"/>
    </w:rPr>
  </w:style>
  <w:style w:type="character" w:styleId="Hyperlink">
    <w:name w:val="Hyperlink"/>
    <w:basedOn w:val="DefaultParagraphFont"/>
    <w:uiPriority w:val="99"/>
    <w:semiHidden/>
    <w:unhideWhenUsed/>
    <w:rsid w:val="00174F64"/>
    <w:rPr>
      <w:color w:val="0000FF"/>
      <w:u w:val="single"/>
    </w:rPr>
  </w:style>
  <w:style w:type="paragraph" w:styleId="ListParagraph">
    <w:name w:val="List Paragraph"/>
    <w:basedOn w:val="Normal"/>
    <w:uiPriority w:val="34"/>
    <w:qFormat/>
    <w:rsid w:val="003C3691"/>
    <w:pPr>
      <w:ind w:left="720"/>
      <w:contextualSpacing/>
    </w:pPr>
  </w:style>
  <w:style w:type="character" w:styleId="CommentReference">
    <w:name w:val="annotation reference"/>
    <w:basedOn w:val="DefaultParagraphFont"/>
    <w:uiPriority w:val="99"/>
    <w:semiHidden/>
    <w:unhideWhenUsed/>
    <w:rsid w:val="00A43DE5"/>
    <w:rPr>
      <w:sz w:val="16"/>
      <w:szCs w:val="16"/>
    </w:rPr>
  </w:style>
  <w:style w:type="paragraph" w:styleId="CommentText">
    <w:name w:val="annotation text"/>
    <w:basedOn w:val="Normal"/>
    <w:link w:val="CommentTextChar"/>
    <w:uiPriority w:val="99"/>
    <w:semiHidden/>
    <w:unhideWhenUsed/>
    <w:rsid w:val="00A43DE5"/>
    <w:pPr>
      <w:spacing w:line="240" w:lineRule="auto"/>
    </w:pPr>
    <w:rPr>
      <w:sz w:val="20"/>
      <w:szCs w:val="20"/>
    </w:rPr>
  </w:style>
  <w:style w:type="character" w:customStyle="1" w:styleId="CommentTextChar">
    <w:name w:val="Comment Text Char"/>
    <w:basedOn w:val="DefaultParagraphFont"/>
    <w:link w:val="CommentText"/>
    <w:uiPriority w:val="99"/>
    <w:semiHidden/>
    <w:rsid w:val="00A43DE5"/>
    <w:rPr>
      <w:sz w:val="20"/>
      <w:szCs w:val="20"/>
    </w:rPr>
  </w:style>
  <w:style w:type="paragraph" w:styleId="CommentSubject">
    <w:name w:val="annotation subject"/>
    <w:basedOn w:val="CommentText"/>
    <w:next w:val="CommentText"/>
    <w:link w:val="CommentSubjectChar"/>
    <w:uiPriority w:val="99"/>
    <w:semiHidden/>
    <w:unhideWhenUsed/>
    <w:rsid w:val="00A43DE5"/>
    <w:rPr>
      <w:b/>
      <w:bCs/>
    </w:rPr>
  </w:style>
  <w:style w:type="character" w:customStyle="1" w:styleId="CommentSubjectChar">
    <w:name w:val="Comment Subject Char"/>
    <w:basedOn w:val="CommentTextChar"/>
    <w:link w:val="CommentSubject"/>
    <w:uiPriority w:val="99"/>
    <w:semiHidden/>
    <w:rsid w:val="00A43DE5"/>
    <w:rPr>
      <w:b/>
      <w:bCs/>
      <w:sz w:val="20"/>
      <w:szCs w:val="20"/>
    </w:rPr>
  </w:style>
  <w:style w:type="paragraph" w:styleId="BalloonText">
    <w:name w:val="Balloon Text"/>
    <w:basedOn w:val="Normal"/>
    <w:link w:val="BalloonTextChar"/>
    <w:uiPriority w:val="99"/>
    <w:semiHidden/>
    <w:unhideWhenUsed/>
    <w:rsid w:val="00A43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DE5"/>
    <w:rPr>
      <w:rFonts w:ascii="Segoe UI" w:hAnsi="Segoe UI" w:cs="Segoe UI"/>
      <w:sz w:val="18"/>
      <w:szCs w:val="18"/>
    </w:rPr>
  </w:style>
  <w:style w:type="character" w:customStyle="1" w:styleId="Heading1Char">
    <w:name w:val="Heading 1 Char"/>
    <w:basedOn w:val="DefaultParagraphFont"/>
    <w:link w:val="Heading1"/>
    <w:uiPriority w:val="9"/>
    <w:rsid w:val="00267C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0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ABE"/>
    <w:rPr>
      <w:rFonts w:asciiTheme="majorHAnsi" w:eastAsiaTheme="majorEastAsia" w:hAnsiTheme="majorHAnsi" w:cstheme="majorBidi"/>
      <w:spacing w:val="-10"/>
      <w:kern w:val="28"/>
      <w:sz w:val="56"/>
      <w:szCs w:val="56"/>
    </w:rPr>
  </w:style>
  <w:style w:type="paragraph" w:styleId="Revision">
    <w:name w:val="Revision"/>
    <w:hidden/>
    <w:uiPriority w:val="99"/>
    <w:semiHidden/>
    <w:rsid w:val="00B22C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8768">
      <w:bodyDiv w:val="1"/>
      <w:marLeft w:val="0"/>
      <w:marRight w:val="0"/>
      <w:marTop w:val="0"/>
      <w:marBottom w:val="0"/>
      <w:divBdr>
        <w:top w:val="none" w:sz="0" w:space="0" w:color="auto"/>
        <w:left w:val="none" w:sz="0" w:space="0" w:color="auto"/>
        <w:bottom w:val="none" w:sz="0" w:space="0" w:color="auto"/>
        <w:right w:val="none" w:sz="0" w:space="0" w:color="auto"/>
      </w:divBdr>
      <w:divsChild>
        <w:div w:id="399980500">
          <w:marLeft w:val="677"/>
          <w:marRight w:val="0"/>
          <w:marTop w:val="283"/>
          <w:marBottom w:val="0"/>
          <w:divBdr>
            <w:top w:val="none" w:sz="0" w:space="0" w:color="auto"/>
            <w:left w:val="none" w:sz="0" w:space="0" w:color="auto"/>
            <w:bottom w:val="none" w:sz="0" w:space="0" w:color="auto"/>
            <w:right w:val="none" w:sz="0" w:space="0" w:color="auto"/>
          </w:divBdr>
        </w:div>
        <w:div w:id="541789784">
          <w:marLeft w:val="677"/>
          <w:marRight w:val="0"/>
          <w:marTop w:val="283"/>
          <w:marBottom w:val="0"/>
          <w:divBdr>
            <w:top w:val="none" w:sz="0" w:space="0" w:color="auto"/>
            <w:left w:val="none" w:sz="0" w:space="0" w:color="auto"/>
            <w:bottom w:val="none" w:sz="0" w:space="0" w:color="auto"/>
            <w:right w:val="none" w:sz="0" w:space="0" w:color="auto"/>
          </w:divBdr>
        </w:div>
        <w:div w:id="751464073">
          <w:marLeft w:val="677"/>
          <w:marRight w:val="0"/>
          <w:marTop w:val="283"/>
          <w:marBottom w:val="0"/>
          <w:divBdr>
            <w:top w:val="none" w:sz="0" w:space="0" w:color="auto"/>
            <w:left w:val="none" w:sz="0" w:space="0" w:color="auto"/>
            <w:bottom w:val="none" w:sz="0" w:space="0" w:color="auto"/>
            <w:right w:val="none" w:sz="0" w:space="0" w:color="auto"/>
          </w:divBdr>
        </w:div>
        <w:div w:id="1244605663">
          <w:marLeft w:val="677"/>
          <w:marRight w:val="0"/>
          <w:marTop w:val="283"/>
          <w:marBottom w:val="0"/>
          <w:divBdr>
            <w:top w:val="none" w:sz="0" w:space="0" w:color="auto"/>
            <w:left w:val="none" w:sz="0" w:space="0" w:color="auto"/>
            <w:bottom w:val="none" w:sz="0" w:space="0" w:color="auto"/>
            <w:right w:val="none" w:sz="0" w:space="0" w:color="auto"/>
          </w:divBdr>
        </w:div>
        <w:div w:id="299843946">
          <w:marLeft w:val="677"/>
          <w:marRight w:val="0"/>
          <w:marTop w:val="283"/>
          <w:marBottom w:val="0"/>
          <w:divBdr>
            <w:top w:val="none" w:sz="0" w:space="0" w:color="auto"/>
            <w:left w:val="none" w:sz="0" w:space="0" w:color="auto"/>
            <w:bottom w:val="none" w:sz="0" w:space="0" w:color="auto"/>
            <w:right w:val="none" w:sz="0" w:space="0" w:color="auto"/>
          </w:divBdr>
        </w:div>
      </w:divsChild>
    </w:div>
    <w:div w:id="1867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A093-6420-416C-ACEA-718B36451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867</Words>
  <Characters>4947</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Smetsers</cp:lastModifiedBy>
  <cp:revision>3</cp:revision>
  <dcterms:created xsi:type="dcterms:W3CDTF">2018-09-21T15:17:00Z</dcterms:created>
  <dcterms:modified xsi:type="dcterms:W3CDTF">2018-09-26T16:22:00Z</dcterms:modified>
</cp:coreProperties>
</file>