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120DB" w14:textId="09B63030" w:rsidR="00302B18" w:rsidRPr="00841D9F" w:rsidRDefault="00320B94" w:rsidP="00424D61">
      <w:pPr>
        <w:pStyle w:val="Title"/>
      </w:pPr>
      <w:r w:rsidRPr="00841D9F">
        <w:t>Handelsreizigersprobleem</w:t>
      </w:r>
    </w:p>
    <w:p w14:paraId="46D0EF62" w14:textId="77777777" w:rsidR="00B42B1D"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41EA55E9" w14:textId="209690B9" w:rsidR="00B42B1D" w:rsidRPr="007E5C10" w:rsidRDefault="00B42B1D" w:rsidP="003870C2">
      <w:pPr>
        <w:pStyle w:val="p1"/>
        <w:shd w:val="clear" w:color="auto" w:fill="FFFFFF"/>
        <w:spacing w:before="0" w:beforeAutospacing="0" w:after="360" w:afterAutospacing="0"/>
        <w:rPr>
          <w:rFonts w:ascii="Arial" w:hAnsi="Arial" w:cs="Arial"/>
          <w:sz w:val="22"/>
          <w:szCs w:val="22"/>
          <w:lang w:val="nl-NL"/>
        </w:rPr>
      </w:pPr>
      <w:r>
        <w:rPr>
          <w:noProof/>
        </w:rPr>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32F2BD0C"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3870C2">
                              <w:rPr>
                                <w:rFonts w:ascii="Arial" w:hAnsi="Arial" w:cs="Arial"/>
                                <w:color w:val="000000" w:themeColor="text1"/>
                                <w:sz w:val="22"/>
                                <w:szCs w:val="22"/>
                                <w:lang w:val="nl-NL"/>
                              </w:rPr>
                              <w:t>complexiteit en</w:t>
                            </w:r>
                            <w:r w:rsidRPr="00841D9F">
                              <w:rPr>
                                <w:rFonts w:ascii="Arial" w:hAnsi="Arial" w:cs="Arial"/>
                                <w:color w:val="000000" w:themeColor="text1"/>
                                <w:sz w:val="22"/>
                                <w:szCs w:val="22"/>
                                <w:lang w:val="nl-NL"/>
                              </w:rPr>
                              <w:t xml:space="preserve"> onhandelbaarheid</w:t>
                            </w:r>
                          </w:p>
                          <w:p w14:paraId="7EC28D08" w14:textId="651D92A5"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A89E505" w14:textId="053E2320"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4E4D5E9A" w14:textId="1FA55141"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1B5D6C9E"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23BFA65C" w14:textId="0F9A1F3E" w:rsidR="00424D61" w:rsidRP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8A968AA" w14:textId="4DBFF72D" w:rsidR="00B42B1D" w:rsidRPr="00841D9F"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3870C2">
                              <w:rPr>
                                <w:rFonts w:ascii="Arial" w:hAnsi="Arial" w:cs="Arial"/>
                                <w:color w:val="000000" w:themeColor="text1"/>
                                <w:sz w:val="22"/>
                                <w:szCs w:val="22"/>
                                <w:lang w:val="nl-NL"/>
                              </w:rPr>
                              <w:t xml:space="preserve"> handelsreizigersprobleem,</w:t>
                            </w:r>
                            <w:r w:rsidRPr="00841D9F">
                              <w:rPr>
                                <w:rFonts w:ascii="Arial" w:hAnsi="Arial" w:cs="Arial"/>
                                <w:color w:val="000000" w:themeColor="text1"/>
                                <w:sz w:val="22"/>
                                <w:szCs w:val="22"/>
                                <w:lang w:val="nl-NL"/>
                              </w:rPr>
                              <w:t xml:space="preserve"> heuristieken.</w:t>
                            </w:r>
                          </w:p>
                          <w:p w14:paraId="662105DE" w14:textId="44D0B975" w:rsidR="00B42B1D" w:rsidRDefault="00B42B1D" w:rsidP="00BA367C">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Praktische context</w:t>
                            </w:r>
                            <w:r w:rsidR="00A717C3">
                              <w:rPr>
                                <w:rFonts w:ascii="Arial" w:hAnsi="Arial" w:cs="Arial"/>
                                <w:color w:val="000000" w:themeColor="text1"/>
                                <w:sz w:val="22"/>
                                <w:szCs w:val="22"/>
                                <w:lang w:val="nl-NL"/>
                              </w:rPr>
                              <w:t>: Oplossen van het f</w:t>
                            </w:r>
                            <w:r w:rsidRPr="00841D9F">
                              <w:rPr>
                                <w:rFonts w:ascii="Arial" w:hAnsi="Arial" w:cs="Arial"/>
                                <w:color w:val="000000" w:themeColor="text1"/>
                                <w:sz w:val="22"/>
                                <w:szCs w:val="22"/>
                                <w:lang w:val="nl-NL"/>
                              </w:rPr>
                              <w:t>uikenvissers</w:t>
                            </w:r>
                            <w:r w:rsidR="00A717C3">
                              <w:rPr>
                                <w:rFonts w:ascii="Arial" w:hAnsi="Arial" w:cs="Arial"/>
                                <w:color w:val="000000" w:themeColor="text1"/>
                                <w:sz w:val="22"/>
                                <w:szCs w:val="22"/>
                                <w:lang w:val="nl-NL"/>
                              </w:rPr>
                              <w:t>-</w:t>
                            </w:r>
                            <w:r w:rsidRPr="00841D9F">
                              <w:rPr>
                                <w:rFonts w:ascii="Arial" w:hAnsi="Arial" w:cs="Arial"/>
                                <w:color w:val="000000" w:themeColor="text1"/>
                                <w:sz w:val="22"/>
                                <w:szCs w:val="22"/>
                                <w:lang w:val="nl-NL"/>
                              </w:rPr>
                              <w:t xml:space="preserve">probleem (of een andere </w:t>
                            </w:r>
                            <w:r w:rsidR="00A717C3">
                              <w:rPr>
                                <w:rFonts w:ascii="Arial" w:hAnsi="Arial" w:cs="Arial"/>
                                <w:color w:val="000000" w:themeColor="text1"/>
                                <w:sz w:val="22"/>
                                <w:szCs w:val="22"/>
                                <w:lang w:val="nl-NL"/>
                              </w:rPr>
                              <w:t>variant</w:t>
                            </w:r>
                            <w:r w:rsidRPr="00841D9F">
                              <w:rPr>
                                <w:rFonts w:ascii="Arial" w:hAnsi="Arial" w:cs="Arial"/>
                                <w:color w:val="000000" w:themeColor="text1"/>
                                <w:sz w:val="22"/>
                                <w:szCs w:val="22"/>
                                <w:lang w:val="nl-NL"/>
                              </w:rPr>
                              <w:t xml:space="preserve"> </w:t>
                            </w:r>
                            <w:r w:rsidR="00A717C3">
                              <w:rPr>
                                <w:rFonts w:ascii="Arial" w:hAnsi="Arial" w:cs="Arial"/>
                                <w:color w:val="000000" w:themeColor="text1"/>
                                <w:sz w:val="22"/>
                                <w:szCs w:val="22"/>
                                <w:lang w:val="nl-NL"/>
                              </w:rPr>
                              <w:t>van het</w:t>
                            </w:r>
                            <w:r w:rsidRPr="00841D9F">
                              <w:rPr>
                                <w:rFonts w:ascii="Arial" w:hAnsi="Arial" w:cs="Arial"/>
                                <w:color w:val="000000" w:themeColor="text1"/>
                                <w:sz w:val="22"/>
                                <w:szCs w:val="22"/>
                                <w:lang w:val="nl-NL"/>
                              </w:rPr>
                              <w:t xml:space="preserve"> handelsreizigersprobleem).</w:t>
                            </w:r>
                          </w:p>
                          <w:p w14:paraId="2814AF5C" w14:textId="227EFF64" w:rsidR="003870C2" w:rsidRPr="00BA367C" w:rsidRDefault="003870C2" w:rsidP="00BA367C">
                            <w:pPr>
                              <w:pStyle w:val="p1"/>
                              <w:shd w:val="clear" w:color="auto" w:fill="FFFFFF"/>
                              <w:spacing w:after="360"/>
                              <w:rPr>
                                <w:rFonts w:ascii="Arial" w:hAnsi="Arial" w:cs="Arial"/>
                                <w:b/>
                                <w:color w:val="000000" w:themeColor="text1"/>
                                <w:lang w:val="nl-NL"/>
                              </w:rPr>
                            </w:pPr>
                            <w:r w:rsidRPr="003870C2">
                              <w:rPr>
                                <w:rFonts w:ascii="Arial" w:hAnsi="Arial" w:cs="Arial"/>
                                <w:b/>
                                <w:color w:val="000000" w:themeColor="text1"/>
                                <w:sz w:val="22"/>
                                <w:szCs w:val="22"/>
                                <w:lang w:val="nl-NL"/>
                              </w:rPr>
                              <w:t>Voorkennis</w:t>
                            </w:r>
                            <w:r>
                              <w:rPr>
                                <w:rFonts w:ascii="Arial" w:hAnsi="Arial" w:cs="Arial"/>
                                <w:color w:val="000000" w:themeColor="text1"/>
                                <w:sz w:val="22"/>
                                <w:szCs w:val="22"/>
                                <w:lang w:val="nl-NL"/>
                              </w:rPr>
                              <w:t>: handelsreizigersprobleem (zie werkblad)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32F2BD0C"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003870C2">
                        <w:rPr>
                          <w:rFonts w:ascii="Arial" w:hAnsi="Arial" w:cs="Arial"/>
                          <w:color w:val="000000" w:themeColor="text1"/>
                          <w:sz w:val="22"/>
                          <w:szCs w:val="22"/>
                          <w:lang w:val="nl-NL"/>
                        </w:rPr>
                        <w:t>complexiteit en</w:t>
                      </w:r>
                      <w:r w:rsidRPr="00841D9F">
                        <w:rPr>
                          <w:rFonts w:ascii="Arial" w:hAnsi="Arial" w:cs="Arial"/>
                          <w:color w:val="000000" w:themeColor="text1"/>
                          <w:sz w:val="22"/>
                          <w:szCs w:val="22"/>
                          <w:lang w:val="nl-NL"/>
                        </w:rPr>
                        <w:t xml:space="preserve"> onhandelbaarheid</w:t>
                      </w:r>
                    </w:p>
                    <w:p w14:paraId="7EC28D08" w14:textId="651D92A5"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A89E505" w14:textId="053E2320"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4E4D5E9A" w14:textId="1FA55141"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1B5D6C9E"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23BFA65C" w14:textId="0F9A1F3E" w:rsidR="00424D61" w:rsidRP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8A968AA" w14:textId="4DBFF72D" w:rsidR="00B42B1D" w:rsidRPr="00841D9F"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3870C2">
                        <w:rPr>
                          <w:rFonts w:ascii="Arial" w:hAnsi="Arial" w:cs="Arial"/>
                          <w:color w:val="000000" w:themeColor="text1"/>
                          <w:sz w:val="22"/>
                          <w:szCs w:val="22"/>
                          <w:lang w:val="nl-NL"/>
                        </w:rPr>
                        <w:t xml:space="preserve"> handelsreizigersprobleem,</w:t>
                      </w:r>
                      <w:r w:rsidRPr="00841D9F">
                        <w:rPr>
                          <w:rFonts w:ascii="Arial" w:hAnsi="Arial" w:cs="Arial"/>
                          <w:color w:val="000000" w:themeColor="text1"/>
                          <w:sz w:val="22"/>
                          <w:szCs w:val="22"/>
                          <w:lang w:val="nl-NL"/>
                        </w:rPr>
                        <w:t xml:space="preserve"> heuristieken.</w:t>
                      </w:r>
                    </w:p>
                    <w:p w14:paraId="662105DE" w14:textId="44D0B975" w:rsidR="00B42B1D" w:rsidRDefault="00B42B1D" w:rsidP="00BA367C">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Praktische context</w:t>
                      </w:r>
                      <w:r w:rsidR="00A717C3">
                        <w:rPr>
                          <w:rFonts w:ascii="Arial" w:hAnsi="Arial" w:cs="Arial"/>
                          <w:color w:val="000000" w:themeColor="text1"/>
                          <w:sz w:val="22"/>
                          <w:szCs w:val="22"/>
                          <w:lang w:val="nl-NL"/>
                        </w:rPr>
                        <w:t>: Oplossen van het f</w:t>
                      </w:r>
                      <w:r w:rsidRPr="00841D9F">
                        <w:rPr>
                          <w:rFonts w:ascii="Arial" w:hAnsi="Arial" w:cs="Arial"/>
                          <w:color w:val="000000" w:themeColor="text1"/>
                          <w:sz w:val="22"/>
                          <w:szCs w:val="22"/>
                          <w:lang w:val="nl-NL"/>
                        </w:rPr>
                        <w:t>uikenvissers</w:t>
                      </w:r>
                      <w:r w:rsidR="00A717C3">
                        <w:rPr>
                          <w:rFonts w:ascii="Arial" w:hAnsi="Arial" w:cs="Arial"/>
                          <w:color w:val="000000" w:themeColor="text1"/>
                          <w:sz w:val="22"/>
                          <w:szCs w:val="22"/>
                          <w:lang w:val="nl-NL"/>
                        </w:rPr>
                        <w:t>-</w:t>
                      </w:r>
                      <w:r w:rsidRPr="00841D9F">
                        <w:rPr>
                          <w:rFonts w:ascii="Arial" w:hAnsi="Arial" w:cs="Arial"/>
                          <w:color w:val="000000" w:themeColor="text1"/>
                          <w:sz w:val="22"/>
                          <w:szCs w:val="22"/>
                          <w:lang w:val="nl-NL"/>
                        </w:rPr>
                        <w:t xml:space="preserve">probleem (of een andere </w:t>
                      </w:r>
                      <w:r w:rsidR="00A717C3">
                        <w:rPr>
                          <w:rFonts w:ascii="Arial" w:hAnsi="Arial" w:cs="Arial"/>
                          <w:color w:val="000000" w:themeColor="text1"/>
                          <w:sz w:val="22"/>
                          <w:szCs w:val="22"/>
                          <w:lang w:val="nl-NL"/>
                        </w:rPr>
                        <w:t>variant</w:t>
                      </w:r>
                      <w:r w:rsidRPr="00841D9F">
                        <w:rPr>
                          <w:rFonts w:ascii="Arial" w:hAnsi="Arial" w:cs="Arial"/>
                          <w:color w:val="000000" w:themeColor="text1"/>
                          <w:sz w:val="22"/>
                          <w:szCs w:val="22"/>
                          <w:lang w:val="nl-NL"/>
                        </w:rPr>
                        <w:t xml:space="preserve"> </w:t>
                      </w:r>
                      <w:r w:rsidR="00A717C3">
                        <w:rPr>
                          <w:rFonts w:ascii="Arial" w:hAnsi="Arial" w:cs="Arial"/>
                          <w:color w:val="000000" w:themeColor="text1"/>
                          <w:sz w:val="22"/>
                          <w:szCs w:val="22"/>
                          <w:lang w:val="nl-NL"/>
                        </w:rPr>
                        <w:t>van het</w:t>
                      </w:r>
                      <w:r w:rsidRPr="00841D9F">
                        <w:rPr>
                          <w:rFonts w:ascii="Arial" w:hAnsi="Arial" w:cs="Arial"/>
                          <w:color w:val="000000" w:themeColor="text1"/>
                          <w:sz w:val="22"/>
                          <w:szCs w:val="22"/>
                          <w:lang w:val="nl-NL"/>
                        </w:rPr>
                        <w:t xml:space="preserve"> handelsreizigersprobleem).</w:t>
                      </w:r>
                    </w:p>
                    <w:p w14:paraId="2814AF5C" w14:textId="227EFF64" w:rsidR="003870C2" w:rsidRPr="00BA367C" w:rsidRDefault="003870C2" w:rsidP="00BA367C">
                      <w:pPr>
                        <w:pStyle w:val="p1"/>
                        <w:shd w:val="clear" w:color="auto" w:fill="FFFFFF"/>
                        <w:spacing w:after="360"/>
                        <w:rPr>
                          <w:rFonts w:ascii="Arial" w:hAnsi="Arial" w:cs="Arial"/>
                          <w:b/>
                          <w:color w:val="000000" w:themeColor="text1"/>
                          <w:lang w:val="nl-NL"/>
                        </w:rPr>
                      </w:pPr>
                      <w:r w:rsidRPr="003870C2">
                        <w:rPr>
                          <w:rFonts w:ascii="Arial" w:hAnsi="Arial" w:cs="Arial"/>
                          <w:b/>
                          <w:color w:val="000000" w:themeColor="text1"/>
                          <w:sz w:val="22"/>
                          <w:szCs w:val="22"/>
                          <w:lang w:val="nl-NL"/>
                        </w:rPr>
                        <w:t>Voorkennis</w:t>
                      </w:r>
                      <w:r>
                        <w:rPr>
                          <w:rFonts w:ascii="Arial" w:hAnsi="Arial" w:cs="Arial"/>
                          <w:color w:val="000000" w:themeColor="text1"/>
                          <w:sz w:val="22"/>
                          <w:szCs w:val="22"/>
                          <w:lang w:val="nl-NL"/>
                        </w:rPr>
                        <w:t>: handelsreizigersprobleem (zie werkblad)</w:t>
                      </w:r>
                    </w:p>
                  </w:txbxContent>
                </v:textbox>
                <w10:wrap type="square"/>
              </v:shape>
            </w:pict>
          </mc:Fallback>
        </mc:AlternateContent>
      </w:r>
      <w:r w:rsidR="00605261" w:rsidRPr="0023672A">
        <w:rPr>
          <w:rFonts w:ascii="Arial" w:hAnsi="Arial" w:cs="Arial"/>
          <w:lang w:val="nl-NL"/>
        </w:rPr>
        <w:t xml:space="preserve"> </w:t>
      </w:r>
    </w:p>
    <w:p w14:paraId="376E723A" w14:textId="1667A0C9" w:rsidR="00F83BB7" w:rsidRPr="00B42B1D" w:rsidRDefault="004551FA">
      <w:pPr>
        <w:rPr>
          <w:rFonts w:ascii="Arial" w:hAnsi="Arial" w:cs="Arial"/>
          <w:b/>
        </w:rPr>
      </w:pPr>
      <w:r>
        <w:t xml:space="preserve"> </w:t>
      </w:r>
      <w:r w:rsidR="00B42B1D" w:rsidRPr="00750211">
        <w:rPr>
          <w:noProof/>
          <w:lang w:val="en-US"/>
        </w:rPr>
        <mc:AlternateContent>
          <mc:Choice Requires="wps">
            <w:drawing>
              <wp:anchor distT="0" distB="0" distL="114300" distR="114300" simplePos="0" relativeHeight="251655168" behindDoc="0" locked="0" layoutInCell="1" allowOverlap="1" wp14:anchorId="237CB84E" wp14:editId="15D455E7">
                <wp:simplePos x="0" y="0"/>
                <wp:positionH relativeFrom="column">
                  <wp:posOffset>1339850</wp:posOffset>
                </wp:positionH>
                <wp:positionV relativeFrom="paragraph">
                  <wp:posOffset>1530350</wp:posOffset>
                </wp:positionV>
                <wp:extent cx="196062" cy="369332"/>
                <wp:effectExtent l="0" t="0" r="0" b="0"/>
                <wp:wrapNone/>
                <wp:docPr id="58" name="TextBox 57"/>
                <wp:cNvGraphicFramePr/>
                <a:graphic xmlns:a="http://schemas.openxmlformats.org/drawingml/2006/main">
                  <a:graphicData uri="http://schemas.microsoft.com/office/word/2010/wordprocessingShape">
                    <wps:wsp>
                      <wps:cNvSpPr txBox="1"/>
                      <wps:spPr>
                        <a:xfrm>
                          <a:off x="0" y="0"/>
                          <a:ext cx="196062" cy="369332"/>
                        </a:xfrm>
                        <a:prstGeom prst="rect">
                          <a:avLst/>
                        </a:prstGeom>
                        <a:noFill/>
                        <a:ln>
                          <a:noFill/>
                        </a:ln>
                      </wps:spPr>
                      <wps:txbx>
                        <w:txbxContent>
                          <w:p w14:paraId="2AE457D8" w14:textId="77777777" w:rsidR="00B42B1D" w:rsidRDefault="00B42B1D" w:rsidP="00B42B1D">
                            <w:pPr>
                              <w:pStyle w:val="NormalWeb"/>
                              <w:spacing w:before="0" w:beforeAutospacing="0" w:after="0" w:afterAutospacing="0"/>
                              <w:jc w:val="center"/>
                              <w:textAlignment w:val="baseline"/>
                            </w:pPr>
                          </w:p>
                        </w:txbxContent>
                      </wps:txbx>
                      <wps:bodyPr wrap="square" rtlCol="0">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37CB84E" id="TextBox 57" o:spid="_x0000_s1027" type="#_x0000_t202" style="position:absolute;margin-left:105.5pt;margin-top:120.5pt;width:15.45pt;height:29.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" filled="f" stroked="f">
                <v:textbox style="mso-fit-shape-to-text:t">
                  <w:txbxContent>
                    <w:p w14:paraId="2AE457D8" w14:textId="77777777" w:rsidR="00B42B1D" w:rsidRDefault="00B42B1D" w:rsidP="00B42B1D">
                      <w:pPr>
                        <w:pStyle w:val="NormalWeb"/>
                        <w:spacing w:before="0" w:beforeAutospacing="0" w:after="0" w:afterAutospacing="0"/>
                        <w:jc w:val="center"/>
                        <w:textAlignment w:val="baseline"/>
                      </w:pPr>
                    </w:p>
                  </w:txbxContent>
                </v:textbox>
              </v:shape>
            </w:pict>
          </mc:Fallback>
        </mc:AlternateContent>
      </w:r>
      <w:r w:rsidR="00B42B1D" w:rsidRPr="00B42B1D">
        <w:rPr>
          <w:rFonts w:ascii="Arial" w:hAnsi="Arial" w:cs="Arial"/>
          <w:b/>
        </w:rPr>
        <w:t>PRAKTISCH</w:t>
      </w:r>
      <w:ins w:id="0" w:author="Sjaak Smetsers" w:date="2018-08-19T10:22:00Z">
        <w:r w:rsidR="00A717C3">
          <w:rPr>
            <w:rFonts w:ascii="Arial" w:hAnsi="Arial" w:cs="Arial"/>
            <w:b/>
          </w:rPr>
          <w:t>E</w:t>
        </w:r>
      </w:ins>
      <w:r w:rsidR="00B42B1D" w:rsidRPr="00B42B1D">
        <w:rPr>
          <w:rFonts w:ascii="Arial" w:hAnsi="Arial" w:cs="Arial"/>
          <w:b/>
        </w:rPr>
        <w:t xml:space="preserve"> OPDRACHT:</w:t>
      </w:r>
    </w:p>
    <w:p w14:paraId="40BF3DC6" w14:textId="531B6A74" w:rsidR="00760F23" w:rsidRPr="00841D9F" w:rsidRDefault="00760F23" w:rsidP="00841D9F">
      <w:pPr>
        <w:rPr>
          <w:rFonts w:ascii="Arial" w:hAnsi="Arial" w:cs="Arial"/>
          <w:b/>
        </w:rPr>
      </w:pPr>
      <w:r w:rsidRPr="00841D9F">
        <w:rPr>
          <w:rFonts w:ascii="Arial" w:hAnsi="Arial" w:cs="Arial"/>
          <w:b/>
        </w:rPr>
        <w:t>Scenario:</w:t>
      </w:r>
    </w:p>
    <w:p w14:paraId="4424AF10" w14:textId="6B74A8F6" w:rsidR="0045639B" w:rsidRPr="0045639B" w:rsidRDefault="005B744E" w:rsidP="0045639B">
      <w:pPr>
        <w:pStyle w:val="ListParagraph"/>
        <w:ind w:left="0"/>
        <w:rPr>
          <w:rFonts w:ascii="Arial" w:hAnsi="Arial" w:cs="Arial"/>
          <w:color w:val="000000"/>
          <w:shd w:val="clear" w:color="auto" w:fill="FFFFFF"/>
          <w:lang w:val="nl-NL"/>
        </w:rPr>
      </w:pPr>
      <w:del w:id="1" w:author="Sjaak Smetsers" w:date="2018-08-19T10:22:00Z">
        <w:r w:rsidRPr="00841D9F" w:rsidDel="00A717C3">
          <w:rPr>
            <w:rFonts w:ascii="Arial" w:hAnsi="Arial" w:cs="Arial"/>
            <w:lang w:val="nl-NL"/>
          </w:rPr>
          <w:delText xml:space="preserve">Dit </w:delText>
        </w:r>
      </w:del>
      <w:ins w:id="2" w:author="Sjaak Smetsers" w:date="2018-08-19T10:22:00Z">
        <w:r w:rsidR="00A717C3">
          <w:rPr>
            <w:rFonts w:ascii="Arial" w:hAnsi="Arial" w:cs="Arial"/>
            <w:lang w:val="nl-NL"/>
          </w:rPr>
          <w:t>Deze</w:t>
        </w:r>
        <w:r w:rsidR="00A717C3" w:rsidRPr="00841D9F">
          <w:rPr>
            <w:rFonts w:ascii="Arial" w:hAnsi="Arial" w:cs="Arial"/>
            <w:lang w:val="nl-NL"/>
          </w:rPr>
          <w:t xml:space="preserve"> </w:t>
        </w:r>
      </w:ins>
      <w:r w:rsidRPr="00841D9F">
        <w:rPr>
          <w:rFonts w:ascii="Arial" w:hAnsi="Arial" w:cs="Arial"/>
          <w:lang w:val="nl-NL"/>
        </w:rPr>
        <w:t>praktische opdracht is gebaseerd op een fictief scenario waarin een fuikenvisser on</w:t>
      </w:r>
      <w:r w:rsidR="00310785" w:rsidRPr="00841D9F">
        <w:rPr>
          <w:rFonts w:ascii="Arial" w:hAnsi="Arial" w:cs="Arial"/>
          <w:lang w:val="nl-NL"/>
        </w:rPr>
        <w:t>geveer 20</w:t>
      </w:r>
      <w:r w:rsidRPr="00841D9F">
        <w:rPr>
          <w:rFonts w:ascii="Arial" w:hAnsi="Arial" w:cs="Arial"/>
          <w:lang w:val="nl-NL"/>
        </w:rPr>
        <w:t xml:space="preserve"> fuiken heeft die in </w:t>
      </w:r>
      <w:del w:id="3" w:author="Sjaak Smetsers" w:date="2018-08-19T10:22:00Z">
        <w:r w:rsidRPr="00841D9F" w:rsidDel="00A717C3">
          <w:rPr>
            <w:rFonts w:ascii="Arial" w:hAnsi="Arial" w:cs="Arial"/>
            <w:lang w:val="nl-NL"/>
          </w:rPr>
          <w:delText xml:space="preserve">de </w:delText>
        </w:r>
      </w:del>
      <w:ins w:id="4" w:author="Sjaak Smetsers" w:date="2018-08-19T10:22:00Z">
        <w:r w:rsidR="00A717C3">
          <w:rPr>
            <w:rFonts w:ascii="Arial" w:hAnsi="Arial" w:cs="Arial"/>
            <w:lang w:val="nl-NL"/>
          </w:rPr>
          <w:t>het</w:t>
        </w:r>
        <w:r w:rsidR="00A717C3" w:rsidRPr="00841D9F">
          <w:rPr>
            <w:rFonts w:ascii="Arial" w:hAnsi="Arial" w:cs="Arial"/>
            <w:lang w:val="nl-NL"/>
          </w:rPr>
          <w:t xml:space="preserve"> </w:t>
        </w:r>
      </w:ins>
      <w:r w:rsidRPr="00841D9F">
        <w:rPr>
          <w:rFonts w:ascii="Arial" w:hAnsi="Arial" w:cs="Arial"/>
          <w:lang w:val="nl-NL"/>
        </w:rPr>
        <w:t xml:space="preserve">IJsselmeer zijn </w:t>
      </w:r>
      <w:del w:id="5" w:author="Sjaak Smetsers" w:date="2018-08-19T10:23:00Z">
        <w:r w:rsidRPr="00841D9F" w:rsidDel="00A717C3">
          <w:rPr>
            <w:rFonts w:ascii="Arial" w:hAnsi="Arial" w:cs="Arial"/>
            <w:lang w:val="nl-NL"/>
          </w:rPr>
          <w:delText>aangelegd</w:delText>
        </w:r>
      </w:del>
      <w:ins w:id="6" w:author="Sjaak Smetsers" w:date="2018-08-19T10:23:00Z">
        <w:r w:rsidR="00A717C3">
          <w:rPr>
            <w:rFonts w:ascii="Arial" w:hAnsi="Arial" w:cs="Arial"/>
            <w:lang w:val="nl-NL"/>
          </w:rPr>
          <w:t>uitgezet</w:t>
        </w:r>
      </w:ins>
      <w:r w:rsidRPr="00841D9F">
        <w:rPr>
          <w:rFonts w:ascii="Arial" w:hAnsi="Arial" w:cs="Arial"/>
          <w:lang w:val="nl-NL"/>
        </w:rPr>
        <w:t xml:space="preserve">. </w:t>
      </w:r>
      <w:r w:rsidR="0045639B">
        <w:rPr>
          <w:rFonts w:ascii="Arial" w:hAnsi="Arial" w:cs="Arial"/>
          <w:lang w:val="nl-NL"/>
        </w:rPr>
        <w:t xml:space="preserve">Fuiken </w:t>
      </w:r>
      <w:r w:rsidR="0045639B" w:rsidRPr="0045639B">
        <w:rPr>
          <w:rFonts w:ascii="Arial" w:hAnsi="Arial" w:cs="Arial"/>
          <w:color w:val="000000"/>
          <w:shd w:val="clear" w:color="auto" w:fill="FFFFFF"/>
          <w:lang w:val="nl-NL"/>
        </w:rPr>
        <w:t xml:space="preserve">zijn lange rondgebreide netten met steeds kleiner wordende hoepels erin. </w:t>
      </w:r>
      <w:r w:rsidR="0045639B" w:rsidRPr="00841D9F">
        <w:rPr>
          <w:rFonts w:ascii="Arial" w:hAnsi="Arial" w:cs="Arial"/>
          <w:lang w:val="nl-NL"/>
        </w:rPr>
        <w:t xml:space="preserve">Om de dag </w:t>
      </w:r>
      <w:r w:rsidR="0045639B">
        <w:rPr>
          <w:rFonts w:ascii="Arial" w:hAnsi="Arial" w:cs="Arial"/>
          <w:lang w:val="nl-NL"/>
        </w:rPr>
        <w:t xml:space="preserve">gaat de </w:t>
      </w:r>
      <w:r w:rsidR="0045639B" w:rsidRPr="00841D9F">
        <w:rPr>
          <w:rFonts w:ascii="Arial" w:hAnsi="Arial" w:cs="Arial"/>
          <w:lang w:val="nl-NL"/>
        </w:rPr>
        <w:t xml:space="preserve">visser </w:t>
      </w:r>
      <w:r w:rsidR="0045639B">
        <w:rPr>
          <w:rFonts w:ascii="Arial" w:hAnsi="Arial" w:cs="Arial"/>
          <w:lang w:val="nl-NL"/>
        </w:rPr>
        <w:t xml:space="preserve">met </w:t>
      </w:r>
      <w:r w:rsidR="0045639B" w:rsidRPr="00841D9F">
        <w:rPr>
          <w:rFonts w:ascii="Arial" w:hAnsi="Arial" w:cs="Arial"/>
          <w:lang w:val="nl-NL"/>
        </w:rPr>
        <w:t>een boot</w:t>
      </w:r>
      <w:r w:rsidR="0045639B">
        <w:rPr>
          <w:rFonts w:ascii="Arial" w:hAnsi="Arial" w:cs="Arial"/>
          <w:lang w:val="nl-NL"/>
        </w:rPr>
        <w:t xml:space="preserve"> langs alle fuiken om </w:t>
      </w:r>
      <w:r w:rsidR="0045639B">
        <w:rPr>
          <w:rFonts w:ascii="Arial" w:hAnsi="Arial" w:cs="Arial"/>
          <w:color w:val="000000"/>
          <w:shd w:val="clear" w:color="auto" w:fill="FFFFFF"/>
          <w:lang w:val="nl-NL"/>
        </w:rPr>
        <w:t>de vangst eruit te halen.</w:t>
      </w:r>
    </w:p>
    <w:p w14:paraId="2D9B7EBD" w14:textId="57EBFDFD" w:rsidR="0045639B" w:rsidRDefault="0045639B" w:rsidP="00CE2FC9">
      <w:pPr>
        <w:pStyle w:val="ListParagraph"/>
        <w:ind w:left="0"/>
        <w:rPr>
          <w:rFonts w:ascii="Arial" w:hAnsi="Arial" w:cs="Arial"/>
          <w:color w:val="000000"/>
          <w:shd w:val="clear" w:color="auto" w:fill="FFFFFF"/>
          <w:lang w:val="nl-NL"/>
        </w:rPr>
      </w:pPr>
      <w:r w:rsidRPr="00841D9F">
        <w:rPr>
          <w:rFonts w:ascii="Arial" w:hAnsi="Arial" w:cs="Arial"/>
          <w:noProof/>
        </w:rPr>
        <w:lastRenderedPageBreak/>
        <w:drawing>
          <wp:inline distT="0" distB="0" distL="0" distR="0" wp14:anchorId="458EE340" wp14:editId="14DC3B64">
            <wp:extent cx="5835404" cy="3891516"/>
            <wp:effectExtent l="0" t="0" r="0" b="0"/>
            <wp:docPr id="1" name="Picture 1" descr="http://www.ijsselmeervissen.nl/portals/0/Vismethoden/fu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jsselmeervissen.nl/portals/0/Vismethoden/fui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639" cy="3892340"/>
                    </a:xfrm>
                    <a:prstGeom prst="rect">
                      <a:avLst/>
                    </a:prstGeom>
                    <a:noFill/>
                    <a:ln>
                      <a:noFill/>
                    </a:ln>
                  </pic:spPr>
                </pic:pic>
              </a:graphicData>
            </a:graphic>
          </wp:inline>
        </w:drawing>
      </w:r>
      <w:r w:rsidR="000E5CCF">
        <w:rPr>
          <w:rStyle w:val="FootnoteReference"/>
          <w:rFonts w:ascii="Arial" w:hAnsi="Arial" w:cs="Arial"/>
          <w:color w:val="000000"/>
          <w:shd w:val="clear" w:color="auto" w:fill="FFFFFF"/>
          <w:lang w:val="nl-NL"/>
        </w:rPr>
        <w:footnoteReference w:id="1"/>
      </w:r>
    </w:p>
    <w:p w14:paraId="5F9E6619" w14:textId="258CB82F" w:rsidR="0045639B" w:rsidRDefault="005B744E" w:rsidP="00CE2FC9">
      <w:pPr>
        <w:pStyle w:val="ListParagraph"/>
        <w:ind w:left="0"/>
        <w:rPr>
          <w:rFonts w:ascii="Arial" w:hAnsi="Arial" w:cs="Arial"/>
          <w:lang w:val="nl-NL"/>
        </w:rPr>
      </w:pPr>
      <w:r w:rsidRPr="00841D9F">
        <w:rPr>
          <w:rFonts w:ascii="Arial" w:hAnsi="Arial" w:cs="Arial"/>
          <w:lang w:val="nl-NL"/>
        </w:rPr>
        <w:t xml:space="preserve"> </w:t>
      </w:r>
      <w:r w:rsidR="0045639B">
        <w:rPr>
          <w:rFonts w:ascii="Arial" w:hAnsi="Arial" w:cs="Arial"/>
          <w:lang w:val="nl-NL"/>
        </w:rPr>
        <w:t xml:space="preserve"> </w:t>
      </w:r>
    </w:p>
    <w:p w14:paraId="2AC6E090" w14:textId="7D834D6F" w:rsidR="005B744E" w:rsidRPr="00841D9F" w:rsidRDefault="005B744E" w:rsidP="00CE2FC9">
      <w:pPr>
        <w:pStyle w:val="ListParagraph"/>
        <w:ind w:left="0"/>
        <w:rPr>
          <w:rFonts w:ascii="Arial" w:hAnsi="Arial" w:cs="Arial"/>
          <w:lang w:val="nl-NL"/>
        </w:rPr>
      </w:pPr>
      <w:r w:rsidRPr="00841D9F">
        <w:rPr>
          <w:rFonts w:ascii="Arial" w:hAnsi="Arial" w:cs="Arial"/>
          <w:lang w:val="nl-NL"/>
        </w:rPr>
        <w:t xml:space="preserve">De visser </w:t>
      </w:r>
      <w:del w:id="7" w:author="Sjaak Smetsers" w:date="2018-08-19T10:25:00Z">
        <w:r w:rsidRPr="00841D9F" w:rsidDel="00A717C3">
          <w:rPr>
            <w:rFonts w:ascii="Arial" w:hAnsi="Arial" w:cs="Arial"/>
            <w:lang w:val="nl-NL"/>
          </w:rPr>
          <w:delText>is zich beginnen</w:delText>
        </w:r>
      </w:del>
      <w:ins w:id="8" w:author="Sjaak Smetsers" w:date="2018-08-19T10:25:00Z">
        <w:r w:rsidR="00A717C3">
          <w:rPr>
            <w:rFonts w:ascii="Arial" w:hAnsi="Arial" w:cs="Arial"/>
            <w:lang w:val="nl-NL"/>
          </w:rPr>
          <w:t>wil weten</w:t>
        </w:r>
      </w:ins>
      <w:del w:id="9" w:author="Sjaak Smetsers" w:date="2018-08-19T10:25:00Z">
        <w:r w:rsidRPr="00841D9F" w:rsidDel="00A717C3">
          <w:rPr>
            <w:rFonts w:ascii="Arial" w:hAnsi="Arial" w:cs="Arial"/>
            <w:lang w:val="nl-NL"/>
          </w:rPr>
          <w:delText xml:space="preserve"> af te vragen</w:delText>
        </w:r>
      </w:del>
      <w:r w:rsidRPr="00841D9F">
        <w:rPr>
          <w:rFonts w:ascii="Arial" w:hAnsi="Arial" w:cs="Arial"/>
          <w:lang w:val="nl-NL"/>
        </w:rPr>
        <w:t xml:space="preserve"> wat de kortste weg is om alle fuiken te controleren</w:t>
      </w:r>
      <w:r w:rsidR="0045639B">
        <w:rPr>
          <w:rFonts w:ascii="Arial" w:hAnsi="Arial" w:cs="Arial"/>
          <w:lang w:val="nl-NL"/>
        </w:rPr>
        <w:t xml:space="preserve"> </w:t>
      </w:r>
      <w:r w:rsidRPr="00841D9F">
        <w:rPr>
          <w:rFonts w:ascii="Arial" w:hAnsi="Arial" w:cs="Arial"/>
          <w:lang w:val="nl-NL"/>
        </w:rPr>
        <w:t xml:space="preserve">en </w:t>
      </w:r>
      <w:del w:id="10" w:author="Sjaak Smetsers" w:date="2018-08-19T10:25:00Z">
        <w:r w:rsidR="00EC24D7" w:rsidDel="00A717C3">
          <w:rPr>
            <w:rFonts w:ascii="Arial" w:hAnsi="Arial" w:cs="Arial"/>
            <w:lang w:val="nl-NL"/>
          </w:rPr>
          <w:delText xml:space="preserve"> </w:delText>
        </w:r>
      </w:del>
      <w:r w:rsidR="00EC24D7">
        <w:rPr>
          <w:rFonts w:ascii="Arial" w:hAnsi="Arial" w:cs="Arial"/>
          <w:lang w:val="nl-NL"/>
        </w:rPr>
        <w:t>h</w:t>
      </w:r>
      <w:r w:rsidRPr="00841D9F">
        <w:rPr>
          <w:rFonts w:ascii="Arial" w:hAnsi="Arial" w:cs="Arial"/>
          <w:lang w:val="nl-NL"/>
        </w:rPr>
        <w:t xml:space="preserve">eeft je om hulp gevraagd. Omdat om de paar weken de fuiken </w:t>
      </w:r>
      <w:r w:rsidR="00EC24D7">
        <w:rPr>
          <w:rFonts w:ascii="Arial" w:hAnsi="Arial" w:cs="Arial"/>
          <w:lang w:val="nl-NL"/>
        </w:rPr>
        <w:t xml:space="preserve">verplaatst moeten worden, heeft </w:t>
      </w:r>
      <w:r w:rsidRPr="00841D9F">
        <w:rPr>
          <w:rFonts w:ascii="Arial" w:hAnsi="Arial" w:cs="Arial"/>
          <w:lang w:val="nl-NL"/>
        </w:rPr>
        <w:t>de visser een voorkeur voor een algemene manier om het probleem op te lossen,</w:t>
      </w:r>
      <w:r w:rsidR="00EC24D7">
        <w:rPr>
          <w:rFonts w:ascii="Arial" w:hAnsi="Arial" w:cs="Arial"/>
          <w:lang w:val="nl-NL"/>
        </w:rPr>
        <w:t xml:space="preserve"> </w:t>
      </w:r>
      <w:r w:rsidRPr="00841D9F">
        <w:rPr>
          <w:rFonts w:ascii="Arial" w:hAnsi="Arial" w:cs="Arial"/>
          <w:lang w:val="nl-NL"/>
        </w:rPr>
        <w:t xml:space="preserve">in plaats van een oplossing voor een enkele opstelling van </w:t>
      </w:r>
      <w:r w:rsidR="00EC24D7">
        <w:rPr>
          <w:rFonts w:ascii="Arial" w:hAnsi="Arial" w:cs="Arial"/>
          <w:lang w:val="nl-NL"/>
        </w:rPr>
        <w:t xml:space="preserve">de </w:t>
      </w:r>
      <w:r w:rsidRPr="00841D9F">
        <w:rPr>
          <w:rFonts w:ascii="Arial" w:hAnsi="Arial" w:cs="Arial"/>
          <w:lang w:val="nl-NL"/>
        </w:rPr>
        <w:t>fuiken.</w:t>
      </w:r>
    </w:p>
    <w:p w14:paraId="7FD3482D" w14:textId="103B572E" w:rsidR="005B744E" w:rsidRDefault="005B744E" w:rsidP="005B744E">
      <w:pPr>
        <w:pStyle w:val="ListParagraph"/>
        <w:rPr>
          <w:rFonts w:ascii="Arial" w:hAnsi="Arial" w:cs="Arial"/>
          <w:lang w:val="nl-NL"/>
        </w:rPr>
      </w:pPr>
    </w:p>
    <w:p w14:paraId="0CEC33C2" w14:textId="74A2FD7C" w:rsidR="00760F23" w:rsidRPr="00841D9F" w:rsidRDefault="00760F23" w:rsidP="00F83BB7">
      <w:pPr>
        <w:rPr>
          <w:rFonts w:ascii="Arial" w:hAnsi="Arial" w:cs="Arial"/>
          <w:lang w:val="en-US"/>
        </w:rPr>
      </w:pPr>
      <w:r w:rsidRPr="00841D9F">
        <w:rPr>
          <w:rFonts w:ascii="Arial" w:hAnsi="Arial" w:cs="Arial"/>
          <w:b/>
          <w:lang w:val="en-US"/>
        </w:rPr>
        <w:t>Voorbereiding</w:t>
      </w:r>
      <w:r w:rsidRPr="00841D9F">
        <w:rPr>
          <w:rFonts w:ascii="Arial" w:hAnsi="Arial" w:cs="Arial"/>
          <w:lang w:val="en-US"/>
        </w:rPr>
        <w:t>:</w:t>
      </w:r>
    </w:p>
    <w:p w14:paraId="09849A95" w14:textId="5D50289A" w:rsidR="00BA23BD" w:rsidRPr="00841D9F" w:rsidRDefault="00BA23BD" w:rsidP="00BA23BD">
      <w:pPr>
        <w:pStyle w:val="ListParagraph"/>
        <w:numPr>
          <w:ilvl w:val="0"/>
          <w:numId w:val="30"/>
        </w:numPr>
        <w:rPr>
          <w:rFonts w:ascii="Arial" w:hAnsi="Arial" w:cs="Arial"/>
          <w:lang w:val="nl-NL"/>
        </w:rPr>
      </w:pPr>
      <w:r w:rsidRPr="00841D9F">
        <w:rPr>
          <w:rFonts w:ascii="Arial" w:hAnsi="Arial" w:cs="Arial"/>
          <w:lang w:val="nl-NL"/>
        </w:rPr>
        <w:t xml:space="preserve">Om een willekeurige kaart van fuiken te maken pak je </w:t>
      </w:r>
      <w:r w:rsidR="00E15047" w:rsidRPr="00841D9F">
        <w:rPr>
          <w:rFonts w:ascii="Arial" w:hAnsi="Arial" w:cs="Arial"/>
          <w:lang w:val="nl-NL"/>
        </w:rPr>
        <w:t xml:space="preserve">7 </w:t>
      </w:r>
      <w:r w:rsidRPr="00841D9F">
        <w:rPr>
          <w:rFonts w:ascii="Arial" w:hAnsi="Arial" w:cs="Arial"/>
          <w:lang w:val="nl-NL"/>
        </w:rPr>
        <w:t>munten (</w:t>
      </w:r>
      <w:r w:rsidR="00E15047" w:rsidRPr="00841D9F">
        <w:rPr>
          <w:rFonts w:ascii="Arial" w:hAnsi="Arial" w:cs="Arial"/>
          <w:lang w:val="nl-NL"/>
        </w:rPr>
        <w:t>voor 7 fuiken</w:t>
      </w:r>
      <w:r w:rsidRPr="00841D9F">
        <w:rPr>
          <w:rFonts w:ascii="Arial" w:hAnsi="Arial" w:cs="Arial"/>
          <w:lang w:val="nl-NL"/>
        </w:rPr>
        <w:t xml:space="preserve">) en verspreid je die willekeurig op een velletje A4 papier, bijvoorbeeld door ze op te gooien. Als twee munten op elkaar landen leg je ze naast elkaar zodat ze elkaar raken, maar niet overlappen. </w:t>
      </w:r>
    </w:p>
    <w:p w14:paraId="0231405A" w14:textId="45F972A5" w:rsidR="00BA23BD" w:rsidRPr="00841D9F" w:rsidRDefault="00EC24D7" w:rsidP="00EC24D7">
      <w:pPr>
        <w:pStyle w:val="ListParagraph"/>
        <w:numPr>
          <w:ilvl w:val="0"/>
          <w:numId w:val="30"/>
        </w:numPr>
        <w:rPr>
          <w:rFonts w:ascii="Arial" w:hAnsi="Arial" w:cs="Arial"/>
          <w:lang w:val="nl-NL"/>
        </w:rPr>
      </w:pPr>
      <w:r>
        <w:rPr>
          <w:rFonts w:ascii="Arial" w:hAnsi="Arial" w:cs="Arial"/>
          <w:lang w:val="nl-NL"/>
        </w:rPr>
        <w:t>E</w:t>
      </w:r>
      <w:r w:rsidRPr="00EC24D7">
        <w:rPr>
          <w:rFonts w:ascii="Arial" w:hAnsi="Arial" w:cs="Arial"/>
          <w:lang w:val="nl-NL"/>
        </w:rPr>
        <w:t xml:space="preserve">én voor één </w:t>
      </w:r>
      <w:r w:rsidR="00BA23BD" w:rsidRPr="00841D9F">
        <w:rPr>
          <w:rFonts w:ascii="Arial" w:hAnsi="Arial" w:cs="Arial"/>
          <w:lang w:val="nl-NL"/>
        </w:rPr>
        <w:t>haal je de munten weg en zet je een stip op het middelpunt van waar elk muntje lag.</w:t>
      </w:r>
    </w:p>
    <w:p w14:paraId="005F4BD9" w14:textId="0D077BB3" w:rsidR="00BA23BD" w:rsidRPr="00841D9F" w:rsidRDefault="00BA23BD" w:rsidP="00BA23BD">
      <w:pPr>
        <w:pStyle w:val="ListParagraph"/>
        <w:numPr>
          <w:ilvl w:val="0"/>
          <w:numId w:val="30"/>
        </w:numPr>
        <w:rPr>
          <w:rFonts w:ascii="Arial" w:hAnsi="Arial" w:cs="Arial"/>
          <w:lang w:val="nl-NL"/>
        </w:rPr>
      </w:pPr>
      <w:r w:rsidRPr="00841D9F">
        <w:rPr>
          <w:rFonts w:ascii="Arial" w:hAnsi="Arial" w:cs="Arial"/>
          <w:lang w:val="nl-NL"/>
        </w:rPr>
        <w:t>Elk stip staat nu voor een fuik dat de visser moet controleren. De linkerbovenhoek van het papier is de thuishaven van de boot. Label deze zo.</w:t>
      </w:r>
    </w:p>
    <w:p w14:paraId="73214157" w14:textId="25CC47AF" w:rsidR="00BA23BD" w:rsidRDefault="00BA23BD" w:rsidP="00BA23BD">
      <w:pPr>
        <w:pStyle w:val="ListParagraph"/>
        <w:numPr>
          <w:ilvl w:val="0"/>
          <w:numId w:val="30"/>
        </w:numPr>
        <w:rPr>
          <w:rFonts w:ascii="Arial" w:hAnsi="Arial" w:cs="Arial"/>
          <w:lang w:val="nl-NL"/>
        </w:rPr>
      </w:pPr>
      <w:r w:rsidRPr="00841D9F">
        <w:rPr>
          <w:rFonts w:ascii="Arial" w:hAnsi="Arial" w:cs="Arial"/>
          <w:lang w:val="nl-NL"/>
        </w:rPr>
        <w:t>Maak een foto of kopie van je kaart. Deze heb je later nodig.</w:t>
      </w:r>
    </w:p>
    <w:p w14:paraId="28E6C324" w14:textId="10B8785A" w:rsidR="00841D9F" w:rsidRPr="00841D9F" w:rsidRDefault="00841D9F" w:rsidP="00BA23BD">
      <w:pPr>
        <w:pStyle w:val="ListParagraph"/>
        <w:numPr>
          <w:ilvl w:val="0"/>
          <w:numId w:val="30"/>
        </w:numPr>
        <w:rPr>
          <w:rFonts w:ascii="Arial" w:hAnsi="Arial" w:cs="Arial"/>
          <w:lang w:val="nl-NL"/>
        </w:rPr>
      </w:pPr>
      <w:r>
        <w:rPr>
          <w:rFonts w:ascii="Arial" w:hAnsi="Arial" w:cs="Arial"/>
          <w:lang w:val="nl-NL"/>
        </w:rPr>
        <w:t>Maak nu een tweede kaart met 20 munten. Maak hier ook een kopie van.</w:t>
      </w:r>
    </w:p>
    <w:p w14:paraId="49ED300C" w14:textId="77777777" w:rsidR="00BA23BD" w:rsidRPr="00841D9F" w:rsidRDefault="00BA23BD" w:rsidP="00BA23BD">
      <w:pPr>
        <w:ind w:left="720"/>
        <w:rPr>
          <w:rFonts w:ascii="Arial" w:hAnsi="Arial" w:cs="Arial"/>
        </w:rPr>
      </w:pPr>
    </w:p>
    <w:p w14:paraId="5C5F7BB7" w14:textId="2E7EE4F9" w:rsidR="00F83BB7" w:rsidRPr="000D7129" w:rsidRDefault="00491F7E" w:rsidP="00C92173">
      <w:pPr>
        <w:rPr>
          <w:rFonts w:ascii="Arial" w:hAnsi="Arial" w:cs="Arial"/>
          <w:b/>
        </w:rPr>
      </w:pPr>
      <w:bookmarkStart w:id="11" w:name="_Hlk490554946"/>
      <w:r w:rsidRPr="000D7129">
        <w:rPr>
          <w:rFonts w:ascii="Arial" w:hAnsi="Arial" w:cs="Arial"/>
          <w:b/>
        </w:rPr>
        <w:t>Opdracht 1: Inleiding</w:t>
      </w:r>
    </w:p>
    <w:p w14:paraId="6AC19BF7" w14:textId="4B88F292" w:rsidR="00E15047" w:rsidRPr="00841D9F" w:rsidRDefault="00E15047" w:rsidP="00C92173">
      <w:pPr>
        <w:rPr>
          <w:rFonts w:ascii="Arial" w:hAnsi="Arial" w:cs="Arial"/>
        </w:rPr>
      </w:pPr>
      <w:r w:rsidRPr="00841D9F">
        <w:rPr>
          <w:rFonts w:ascii="Arial" w:hAnsi="Arial" w:cs="Arial"/>
        </w:rPr>
        <w:t xml:space="preserve">Omschrijf de </w:t>
      </w:r>
      <w:r w:rsidR="00841D9F" w:rsidRPr="00841D9F">
        <w:rPr>
          <w:rFonts w:ascii="Arial" w:hAnsi="Arial" w:cs="Arial"/>
        </w:rPr>
        <w:t>kern van het probleem</w:t>
      </w:r>
      <w:r w:rsidR="00841D9F">
        <w:rPr>
          <w:rFonts w:ascii="Arial" w:hAnsi="Arial" w:cs="Arial"/>
        </w:rPr>
        <w:t>.</w:t>
      </w:r>
    </w:p>
    <w:p w14:paraId="132F95C0" w14:textId="77777777" w:rsidR="001028C9" w:rsidRDefault="00E15047" w:rsidP="00E15047">
      <w:pPr>
        <w:pStyle w:val="ListParagraph"/>
        <w:numPr>
          <w:ilvl w:val="0"/>
          <w:numId w:val="31"/>
        </w:numPr>
        <w:rPr>
          <w:rFonts w:ascii="Arial" w:hAnsi="Arial" w:cs="Arial"/>
          <w:lang w:val="nl-NL"/>
        </w:rPr>
      </w:pPr>
      <w:r w:rsidRPr="00841D9F">
        <w:rPr>
          <w:rFonts w:ascii="Arial" w:hAnsi="Arial" w:cs="Arial"/>
          <w:lang w:val="nl-NL"/>
        </w:rPr>
        <w:lastRenderedPageBreak/>
        <w:t xml:space="preserve">Introduceer kort wat het probleem van de fuikenvisser is. Om echt duidelijk te maken waar het over gaat, begin of eindig met: </w:t>
      </w:r>
    </w:p>
    <w:p w14:paraId="76152950" w14:textId="094DE5BD" w:rsidR="00E15047" w:rsidRPr="00841D9F" w:rsidRDefault="00E15047" w:rsidP="001028C9">
      <w:pPr>
        <w:pStyle w:val="ListParagraph"/>
        <w:ind w:firstLine="720"/>
        <w:rPr>
          <w:rFonts w:ascii="Arial" w:hAnsi="Arial" w:cs="Arial"/>
          <w:lang w:val="nl-NL"/>
        </w:rPr>
      </w:pPr>
      <w:r w:rsidRPr="001028C9">
        <w:rPr>
          <w:rFonts w:ascii="Arial" w:hAnsi="Arial" w:cs="Arial"/>
          <w:i/>
          <w:lang w:val="nl-NL"/>
        </w:rPr>
        <w:t>“</w:t>
      </w:r>
      <w:del w:id="12" w:author="Sjaak Smetsers" w:date="2018-08-19T10:27:00Z">
        <w:r w:rsidRPr="001028C9" w:rsidDel="00A717C3">
          <w:rPr>
            <w:rFonts w:ascii="Arial" w:hAnsi="Arial" w:cs="Arial"/>
            <w:i/>
            <w:lang w:val="nl-NL"/>
          </w:rPr>
          <w:delText xml:space="preserve">Het </w:delText>
        </w:r>
      </w:del>
      <w:ins w:id="13" w:author="Sjaak Smetsers" w:date="2018-08-19T10:27:00Z">
        <w:r w:rsidR="00A717C3">
          <w:rPr>
            <w:rFonts w:ascii="Arial" w:hAnsi="Arial" w:cs="Arial"/>
            <w:i/>
            <w:lang w:val="nl-NL"/>
          </w:rPr>
          <w:t>De</w:t>
        </w:r>
        <w:r w:rsidR="00A717C3" w:rsidRPr="001028C9">
          <w:rPr>
            <w:rFonts w:ascii="Arial" w:hAnsi="Arial" w:cs="Arial"/>
            <w:i/>
            <w:lang w:val="nl-NL"/>
          </w:rPr>
          <w:t xml:space="preserve"> </w:t>
        </w:r>
      </w:ins>
      <w:r w:rsidRPr="001028C9">
        <w:rPr>
          <w:rFonts w:ascii="Arial" w:hAnsi="Arial" w:cs="Arial"/>
          <w:i/>
          <w:lang w:val="nl-NL"/>
        </w:rPr>
        <w:t xml:space="preserve">kern van </w:t>
      </w:r>
      <w:del w:id="14" w:author="Sjaak Smetsers" w:date="2018-08-19T10:27:00Z">
        <w:r w:rsidRPr="001028C9" w:rsidDel="00A717C3">
          <w:rPr>
            <w:rFonts w:ascii="Arial" w:hAnsi="Arial" w:cs="Arial"/>
            <w:i/>
            <w:lang w:val="nl-NL"/>
          </w:rPr>
          <w:delText xml:space="preserve">de </w:delText>
        </w:r>
      </w:del>
      <w:ins w:id="15" w:author="Sjaak Smetsers" w:date="2018-08-19T10:27:00Z">
        <w:r w:rsidR="00A717C3">
          <w:rPr>
            <w:rFonts w:ascii="Arial" w:hAnsi="Arial" w:cs="Arial"/>
            <w:i/>
            <w:lang w:val="nl-NL"/>
          </w:rPr>
          <w:t>het</w:t>
        </w:r>
        <w:r w:rsidR="00A717C3" w:rsidRPr="001028C9">
          <w:rPr>
            <w:rFonts w:ascii="Arial" w:hAnsi="Arial" w:cs="Arial"/>
            <w:i/>
            <w:lang w:val="nl-NL"/>
          </w:rPr>
          <w:t xml:space="preserve"> </w:t>
        </w:r>
      </w:ins>
      <w:r w:rsidRPr="001028C9">
        <w:rPr>
          <w:rFonts w:ascii="Arial" w:hAnsi="Arial" w:cs="Arial"/>
          <w:i/>
          <w:lang w:val="nl-NL"/>
        </w:rPr>
        <w:t xml:space="preserve">probleem waar ik naar kijk is </w:t>
      </w:r>
      <w:r w:rsidR="001028C9" w:rsidRPr="001028C9">
        <w:rPr>
          <w:rFonts w:ascii="Arial" w:hAnsi="Arial" w:cs="Arial"/>
          <w:i/>
          <w:lang w:val="nl-NL"/>
        </w:rPr>
        <w:t>…</w:t>
      </w:r>
      <w:r w:rsidR="001028C9">
        <w:rPr>
          <w:rFonts w:ascii="Arial" w:hAnsi="Arial" w:cs="Arial"/>
          <w:lang w:val="nl-NL"/>
        </w:rPr>
        <w:t>”</w:t>
      </w:r>
    </w:p>
    <w:p w14:paraId="285FCF16" w14:textId="1F45AAE4" w:rsidR="00E15047" w:rsidRPr="00841D9F" w:rsidRDefault="00E15047" w:rsidP="00E15047">
      <w:pPr>
        <w:pStyle w:val="ListParagraph"/>
        <w:numPr>
          <w:ilvl w:val="0"/>
          <w:numId w:val="31"/>
        </w:numPr>
        <w:rPr>
          <w:rFonts w:ascii="Arial" w:hAnsi="Arial" w:cs="Arial"/>
          <w:lang w:val="nl-NL"/>
        </w:rPr>
      </w:pPr>
      <w:r w:rsidRPr="00841D9F">
        <w:rPr>
          <w:rFonts w:ascii="Arial" w:hAnsi="Arial" w:cs="Arial"/>
          <w:lang w:val="nl-NL"/>
        </w:rPr>
        <w:t xml:space="preserve">Leg uit hoe </w:t>
      </w:r>
      <w:del w:id="16" w:author="Sjaak Smetsers" w:date="2018-08-19T10:27:00Z">
        <w:r w:rsidRPr="00841D9F" w:rsidDel="00A717C3">
          <w:rPr>
            <w:rFonts w:ascii="Arial" w:hAnsi="Arial" w:cs="Arial"/>
            <w:lang w:val="nl-NL"/>
          </w:rPr>
          <w:delText xml:space="preserve">de </w:delText>
        </w:r>
      </w:del>
      <w:ins w:id="17" w:author="Sjaak Smetsers" w:date="2018-08-19T10:27:00Z">
        <w:r w:rsidR="00A717C3">
          <w:rPr>
            <w:rFonts w:ascii="Arial" w:hAnsi="Arial" w:cs="Arial"/>
            <w:lang w:val="nl-NL"/>
          </w:rPr>
          <w:t>het</w:t>
        </w:r>
        <w:r w:rsidR="00A717C3" w:rsidRPr="00841D9F">
          <w:rPr>
            <w:rFonts w:ascii="Arial" w:hAnsi="Arial" w:cs="Arial"/>
            <w:lang w:val="nl-NL"/>
          </w:rPr>
          <w:t xml:space="preserve"> </w:t>
        </w:r>
      </w:ins>
      <w:r w:rsidRPr="00841D9F">
        <w:rPr>
          <w:rFonts w:ascii="Arial" w:hAnsi="Arial" w:cs="Arial"/>
          <w:lang w:val="nl-NL"/>
        </w:rPr>
        <w:t>fuikenvisser</w:t>
      </w:r>
      <w:ins w:id="18" w:author="Sjaak Smetsers" w:date="2018-08-19T10:27:00Z">
        <w:r w:rsidR="00A717C3">
          <w:rPr>
            <w:rFonts w:ascii="Arial" w:hAnsi="Arial" w:cs="Arial"/>
            <w:lang w:val="nl-NL"/>
          </w:rPr>
          <w:t>-</w:t>
        </w:r>
      </w:ins>
      <w:del w:id="19" w:author="Sjaak Smetsers" w:date="2018-08-19T10:27:00Z">
        <w:r w:rsidRPr="00841D9F" w:rsidDel="00A717C3">
          <w:rPr>
            <w:rFonts w:ascii="Arial" w:hAnsi="Arial" w:cs="Arial"/>
            <w:lang w:val="nl-NL"/>
          </w:rPr>
          <w:delText xml:space="preserve"> </w:delText>
        </w:r>
      </w:del>
      <w:r w:rsidRPr="00841D9F">
        <w:rPr>
          <w:rFonts w:ascii="Arial" w:hAnsi="Arial" w:cs="Arial"/>
          <w:lang w:val="nl-NL"/>
        </w:rPr>
        <w:t xml:space="preserve">probleem vergelijkbaar is met </w:t>
      </w:r>
      <w:del w:id="20" w:author="Sjaak Smetsers" w:date="2018-08-19T10:27:00Z">
        <w:r w:rsidRPr="00841D9F" w:rsidDel="00A717C3">
          <w:rPr>
            <w:rFonts w:ascii="Arial" w:hAnsi="Arial" w:cs="Arial"/>
            <w:lang w:val="nl-NL"/>
          </w:rPr>
          <w:delText xml:space="preserve">de </w:delText>
        </w:r>
      </w:del>
      <w:ins w:id="21" w:author="Sjaak Smetsers" w:date="2018-08-19T10:27:00Z">
        <w:r w:rsidR="00A717C3">
          <w:rPr>
            <w:rFonts w:ascii="Arial" w:hAnsi="Arial" w:cs="Arial"/>
            <w:lang w:val="nl-NL"/>
          </w:rPr>
          <w:t>het</w:t>
        </w:r>
        <w:r w:rsidR="00A717C3" w:rsidRPr="00841D9F">
          <w:rPr>
            <w:rFonts w:ascii="Arial" w:hAnsi="Arial" w:cs="Arial"/>
            <w:lang w:val="nl-NL"/>
          </w:rPr>
          <w:t xml:space="preserve"> </w:t>
        </w:r>
      </w:ins>
      <w:r w:rsidRPr="00841D9F">
        <w:rPr>
          <w:rFonts w:ascii="Arial" w:hAnsi="Arial" w:cs="Arial"/>
          <w:lang w:val="nl-NL"/>
        </w:rPr>
        <w:t xml:space="preserve">handelsreizigersprobleem. Omschrijf kort hoe je dat bepaald hebt, en welke dingen bij de fuikenvisser </w:t>
      </w:r>
      <w:del w:id="22" w:author="Sjaak Smetsers" w:date="2018-08-19T10:28:00Z">
        <w:r w:rsidR="001028C9" w:rsidDel="00A717C3">
          <w:rPr>
            <w:rFonts w:ascii="Arial" w:hAnsi="Arial" w:cs="Arial"/>
            <w:lang w:val="nl-NL"/>
          </w:rPr>
          <w:delText>hetzelfde zijn aan</w:delText>
        </w:r>
      </w:del>
      <w:ins w:id="23" w:author="Sjaak Smetsers" w:date="2018-08-19T10:28:00Z">
        <w:r w:rsidR="00A717C3">
          <w:rPr>
            <w:rFonts w:ascii="Arial" w:hAnsi="Arial" w:cs="Arial"/>
            <w:lang w:val="nl-NL"/>
          </w:rPr>
          <w:t>overeenkomen met het</w:t>
        </w:r>
      </w:ins>
      <w:r w:rsidR="001028C9">
        <w:rPr>
          <w:rFonts w:ascii="Arial" w:hAnsi="Arial" w:cs="Arial"/>
          <w:lang w:val="nl-NL"/>
        </w:rPr>
        <w:t xml:space="preserve"> Modderige D</w:t>
      </w:r>
      <w:r w:rsidRPr="00841D9F">
        <w:rPr>
          <w:rFonts w:ascii="Arial" w:hAnsi="Arial" w:cs="Arial"/>
          <w:lang w:val="nl-NL"/>
        </w:rPr>
        <w:t xml:space="preserve">orp of </w:t>
      </w:r>
      <w:r w:rsidR="001028C9">
        <w:rPr>
          <w:rFonts w:ascii="Arial" w:hAnsi="Arial" w:cs="Arial"/>
          <w:lang w:val="nl-NL"/>
        </w:rPr>
        <w:t xml:space="preserve">de route van </w:t>
      </w:r>
      <w:r w:rsidRPr="00841D9F">
        <w:rPr>
          <w:rFonts w:ascii="Arial" w:hAnsi="Arial" w:cs="Arial"/>
          <w:lang w:val="nl-NL"/>
        </w:rPr>
        <w:t>de handelsreizigersprobleem.</w:t>
      </w:r>
    </w:p>
    <w:p w14:paraId="281703F8" w14:textId="60E07B9E" w:rsidR="00E15047" w:rsidRPr="00841D9F" w:rsidRDefault="00E15047" w:rsidP="00E15047">
      <w:pPr>
        <w:pStyle w:val="ListParagraph"/>
        <w:numPr>
          <w:ilvl w:val="0"/>
          <w:numId w:val="31"/>
        </w:numPr>
        <w:rPr>
          <w:rFonts w:ascii="Arial" w:hAnsi="Arial" w:cs="Arial"/>
          <w:lang w:val="nl-NL"/>
        </w:rPr>
      </w:pPr>
      <w:r w:rsidRPr="00841D9F">
        <w:rPr>
          <w:rFonts w:ascii="Arial" w:hAnsi="Arial" w:cs="Arial"/>
          <w:lang w:val="nl-NL"/>
        </w:rPr>
        <w:t xml:space="preserve">Leg uit waarom informatici zo geïnteresseerd zijn in het probleem van de handelsreiziger. </w:t>
      </w:r>
    </w:p>
    <w:p w14:paraId="77C0DAAD" w14:textId="6B69C280" w:rsidR="00F83BB7" w:rsidRPr="00841D9F" w:rsidRDefault="00F83BB7" w:rsidP="00F83BB7">
      <w:pPr>
        <w:rPr>
          <w:rFonts w:ascii="Arial" w:hAnsi="Arial" w:cs="Arial"/>
          <w:b/>
          <w:lang w:val="en-US"/>
        </w:rPr>
      </w:pPr>
      <w:r w:rsidRPr="00841D9F">
        <w:rPr>
          <w:rFonts w:ascii="Arial" w:hAnsi="Arial" w:cs="Arial"/>
          <w:b/>
          <w:lang w:val="en-US"/>
        </w:rPr>
        <w:t>Opdracht 2</w:t>
      </w:r>
      <w:r w:rsidR="00760F23" w:rsidRPr="00841D9F">
        <w:rPr>
          <w:rFonts w:ascii="Arial" w:hAnsi="Arial" w:cs="Arial"/>
          <w:b/>
          <w:lang w:val="en-US"/>
        </w:rPr>
        <w:t>a</w:t>
      </w:r>
      <w:r w:rsidR="00491F7E">
        <w:rPr>
          <w:rFonts w:ascii="Arial" w:hAnsi="Arial" w:cs="Arial"/>
          <w:b/>
          <w:lang w:val="en-US"/>
        </w:rPr>
        <w:t>: Brute force</w:t>
      </w:r>
    </w:p>
    <w:p w14:paraId="5FB1CE51" w14:textId="5EF2F17E" w:rsidR="00EC0402" w:rsidRDefault="00E15047" w:rsidP="00824009">
      <w:pPr>
        <w:pStyle w:val="ListParagraph"/>
        <w:numPr>
          <w:ilvl w:val="0"/>
          <w:numId w:val="32"/>
        </w:numPr>
        <w:autoSpaceDE w:val="0"/>
        <w:autoSpaceDN w:val="0"/>
        <w:adjustRightInd w:val="0"/>
        <w:spacing w:after="0" w:line="240" w:lineRule="auto"/>
        <w:rPr>
          <w:rFonts w:ascii="Arial" w:hAnsi="Arial" w:cs="Arial"/>
          <w:lang w:val="nl-NL"/>
        </w:rPr>
      </w:pPr>
      <w:r w:rsidRPr="001028C9">
        <w:rPr>
          <w:rFonts w:ascii="Arial" w:hAnsi="Arial" w:cs="Arial"/>
          <w:lang w:val="nl-NL"/>
        </w:rPr>
        <w:t>Voor het probleem bestaat</w:t>
      </w:r>
      <w:r w:rsidR="001028C9" w:rsidRPr="001028C9">
        <w:rPr>
          <w:rFonts w:ascii="Arial" w:hAnsi="Arial" w:cs="Arial"/>
          <w:lang w:val="nl-NL"/>
        </w:rPr>
        <w:t xml:space="preserve"> een brute force algoritme.</w:t>
      </w:r>
      <w:r w:rsidR="001028C9">
        <w:rPr>
          <w:rFonts w:ascii="Arial" w:hAnsi="Arial" w:cs="Arial"/>
          <w:lang w:val="nl-NL"/>
        </w:rPr>
        <w:t xml:space="preserve"> </w:t>
      </w:r>
      <w:r w:rsidRPr="001028C9">
        <w:rPr>
          <w:rFonts w:ascii="Arial" w:hAnsi="Arial" w:cs="Arial"/>
          <w:lang w:val="nl-NL"/>
        </w:rPr>
        <w:t>Leg uit wat een brute force betekent</w:t>
      </w:r>
      <w:r w:rsidR="00202BF2" w:rsidRPr="001028C9">
        <w:rPr>
          <w:rFonts w:ascii="Arial" w:hAnsi="Arial" w:cs="Arial"/>
          <w:lang w:val="nl-NL"/>
        </w:rPr>
        <w:t>.</w:t>
      </w:r>
      <w:r w:rsidR="00EF654A" w:rsidRPr="001028C9">
        <w:rPr>
          <w:rFonts w:ascii="Arial" w:hAnsi="Arial" w:cs="Arial"/>
          <w:lang w:val="nl-NL"/>
        </w:rPr>
        <w:t xml:space="preserve"> (hint: het principe van het algoritme is eenvoudig, maar het is erg inefficiënt!)</w:t>
      </w:r>
    </w:p>
    <w:p w14:paraId="29274E59" w14:textId="4EB9A4B9" w:rsidR="001028C9" w:rsidRPr="001028C9" w:rsidRDefault="001028C9" w:rsidP="00824009">
      <w:pPr>
        <w:pStyle w:val="ListParagraph"/>
        <w:numPr>
          <w:ilvl w:val="0"/>
          <w:numId w:val="32"/>
        </w:numPr>
        <w:autoSpaceDE w:val="0"/>
        <w:autoSpaceDN w:val="0"/>
        <w:adjustRightInd w:val="0"/>
        <w:spacing w:after="0" w:line="240" w:lineRule="auto"/>
        <w:rPr>
          <w:rFonts w:ascii="Arial" w:hAnsi="Arial" w:cs="Arial"/>
          <w:lang w:val="nl-NL"/>
        </w:rPr>
      </w:pPr>
      <w:r>
        <w:rPr>
          <w:rFonts w:ascii="Arial" w:hAnsi="Arial" w:cs="Arial"/>
          <w:lang w:val="nl-NL"/>
        </w:rPr>
        <w:t>Leg</w:t>
      </w:r>
      <w:r w:rsidRPr="00841D9F">
        <w:rPr>
          <w:rFonts w:ascii="Arial" w:hAnsi="Arial" w:cs="Arial"/>
          <w:lang w:val="nl-NL"/>
        </w:rPr>
        <w:t xml:space="preserve"> </w:t>
      </w:r>
      <w:r>
        <w:rPr>
          <w:rFonts w:ascii="Arial" w:hAnsi="Arial" w:cs="Arial"/>
          <w:lang w:val="nl-NL"/>
        </w:rPr>
        <w:t>uit hoe je een computer kunt gebruiken om met een b</w:t>
      </w:r>
      <w:r w:rsidRPr="00841D9F">
        <w:rPr>
          <w:rFonts w:ascii="Arial" w:hAnsi="Arial" w:cs="Arial"/>
          <w:lang w:val="nl-NL"/>
        </w:rPr>
        <w:t xml:space="preserve">rute force algoritme </w:t>
      </w:r>
      <w:r>
        <w:rPr>
          <w:rFonts w:ascii="Arial" w:hAnsi="Arial" w:cs="Arial"/>
          <w:lang w:val="nl-NL"/>
        </w:rPr>
        <w:t>tot een optima</w:t>
      </w:r>
      <w:ins w:id="24" w:author="Sjaak Smetsers" w:date="2018-08-19T10:28:00Z">
        <w:r w:rsidR="00A717C3">
          <w:rPr>
            <w:rFonts w:ascii="Arial" w:hAnsi="Arial" w:cs="Arial"/>
            <w:lang w:val="nl-NL"/>
          </w:rPr>
          <w:t>al</w:t>
        </w:r>
      </w:ins>
      <w:del w:id="25" w:author="Sjaak Smetsers" w:date="2018-08-19T10:28:00Z">
        <w:r w:rsidDel="00A717C3">
          <w:rPr>
            <w:rFonts w:ascii="Arial" w:hAnsi="Arial" w:cs="Arial"/>
            <w:lang w:val="nl-NL"/>
          </w:rPr>
          <w:delText>le</w:delText>
        </w:r>
      </w:del>
      <w:r w:rsidRPr="00841D9F">
        <w:rPr>
          <w:rFonts w:ascii="Arial" w:hAnsi="Arial" w:cs="Arial"/>
          <w:lang w:val="nl-NL"/>
        </w:rPr>
        <w:t xml:space="preserve"> resultaat </w:t>
      </w:r>
      <w:r>
        <w:rPr>
          <w:rFonts w:ascii="Arial" w:hAnsi="Arial" w:cs="Arial"/>
          <w:lang w:val="nl-NL"/>
        </w:rPr>
        <w:t>komt voo</w:t>
      </w:r>
      <w:r w:rsidRPr="00841D9F">
        <w:rPr>
          <w:rFonts w:ascii="Arial" w:hAnsi="Arial" w:cs="Arial"/>
          <w:lang w:val="nl-NL"/>
        </w:rPr>
        <w:t>r 7 fuiken.</w:t>
      </w:r>
    </w:p>
    <w:p w14:paraId="5D6425C6" w14:textId="32C14B2A" w:rsidR="00E15047" w:rsidRPr="00841D9F" w:rsidRDefault="00EC0402" w:rsidP="00D357B7">
      <w:pPr>
        <w:pStyle w:val="ListParagraph"/>
        <w:numPr>
          <w:ilvl w:val="0"/>
          <w:numId w:val="32"/>
        </w:numPr>
        <w:autoSpaceDE w:val="0"/>
        <w:autoSpaceDN w:val="0"/>
        <w:adjustRightInd w:val="0"/>
        <w:spacing w:after="0" w:line="240" w:lineRule="auto"/>
        <w:rPr>
          <w:rFonts w:ascii="Arial" w:hAnsi="Arial" w:cs="Arial"/>
          <w:lang w:val="nl-NL"/>
        </w:rPr>
      </w:pPr>
      <w:r w:rsidRPr="00841D9F">
        <w:rPr>
          <w:rFonts w:ascii="Arial" w:hAnsi="Arial" w:cs="Arial"/>
          <w:lang w:val="nl-NL"/>
        </w:rPr>
        <w:t>Leg uit waarom het gebruik van een brute force algoritme niet handig is voor de fuikvisser, die meestal 20 fuiken in het water heeft liggen, om de optimale route te bepalen</w:t>
      </w:r>
      <w:r w:rsidR="00E15047" w:rsidRPr="00841D9F">
        <w:rPr>
          <w:rFonts w:ascii="Arial" w:hAnsi="Arial" w:cs="Arial"/>
          <w:lang w:val="nl-NL"/>
        </w:rPr>
        <w:t xml:space="preserve"> (één paragraaf is voldoende).</w:t>
      </w:r>
    </w:p>
    <w:p w14:paraId="4ACF4166" w14:textId="1E6CCC37" w:rsidR="00760F23" w:rsidRPr="00841D9F" w:rsidRDefault="00760F23" w:rsidP="00760F23">
      <w:pPr>
        <w:autoSpaceDE w:val="0"/>
        <w:autoSpaceDN w:val="0"/>
        <w:adjustRightInd w:val="0"/>
        <w:spacing w:after="0" w:line="240" w:lineRule="auto"/>
        <w:rPr>
          <w:rFonts w:ascii="Arial" w:hAnsi="Arial" w:cs="Arial"/>
        </w:rPr>
      </w:pPr>
    </w:p>
    <w:p w14:paraId="3014A96F" w14:textId="1AA51D9C" w:rsidR="00F83BB7" w:rsidRPr="00841D9F" w:rsidRDefault="00F83BB7" w:rsidP="00F83BB7">
      <w:pPr>
        <w:autoSpaceDE w:val="0"/>
        <w:autoSpaceDN w:val="0"/>
        <w:adjustRightInd w:val="0"/>
        <w:spacing w:after="0" w:line="240" w:lineRule="auto"/>
        <w:rPr>
          <w:rFonts w:ascii="Arial" w:hAnsi="Arial" w:cs="Arial"/>
        </w:rPr>
      </w:pPr>
    </w:p>
    <w:p w14:paraId="4E2752CA" w14:textId="7C1AE2E2" w:rsidR="00760F23" w:rsidRPr="000D7129" w:rsidRDefault="00491F7E" w:rsidP="00760F23">
      <w:pPr>
        <w:rPr>
          <w:rFonts w:ascii="Arial" w:hAnsi="Arial" w:cs="Arial"/>
          <w:b/>
        </w:rPr>
      </w:pPr>
      <w:r w:rsidRPr="000D7129">
        <w:rPr>
          <w:rFonts w:ascii="Arial" w:hAnsi="Arial" w:cs="Arial"/>
          <w:b/>
        </w:rPr>
        <w:t xml:space="preserve">Opdracht 2b: Menselijke </w:t>
      </w:r>
      <w:r w:rsidR="00CE2FC9" w:rsidRPr="000D7129">
        <w:rPr>
          <w:rFonts w:ascii="Arial" w:hAnsi="Arial" w:cs="Arial"/>
          <w:b/>
        </w:rPr>
        <w:t>intuïtie</w:t>
      </w:r>
    </w:p>
    <w:p w14:paraId="18AA3B1A" w14:textId="522887E5" w:rsidR="00701D9C" w:rsidRPr="00701D9C" w:rsidRDefault="00310785" w:rsidP="00701D9C">
      <w:pPr>
        <w:pStyle w:val="ListParagraph"/>
        <w:numPr>
          <w:ilvl w:val="0"/>
          <w:numId w:val="43"/>
        </w:numPr>
        <w:rPr>
          <w:rFonts w:ascii="Arial" w:hAnsi="Arial" w:cs="Arial"/>
          <w:lang w:val="nl-NL"/>
        </w:rPr>
      </w:pPr>
      <w:r w:rsidRPr="00701D9C">
        <w:rPr>
          <w:rFonts w:ascii="Arial" w:hAnsi="Arial" w:cs="Arial"/>
          <w:lang w:val="nl-NL"/>
        </w:rPr>
        <w:t>Gebruik je intuïtie om de kortste route tussen de 7 fuiken te vinden</w:t>
      </w:r>
      <w:r w:rsidR="00701D9C" w:rsidRPr="00701D9C">
        <w:rPr>
          <w:rFonts w:ascii="Arial" w:hAnsi="Arial" w:cs="Arial"/>
          <w:lang w:val="nl-NL"/>
        </w:rPr>
        <w:t xml:space="preserve"> die je getekend hebt</w:t>
      </w:r>
      <w:r w:rsidR="00701D9C">
        <w:rPr>
          <w:rFonts w:ascii="Arial" w:hAnsi="Arial" w:cs="Arial"/>
          <w:lang w:val="nl-NL"/>
        </w:rPr>
        <w:t xml:space="preserve">. </w:t>
      </w:r>
      <w:r w:rsidR="00701D9C" w:rsidRPr="00701D9C">
        <w:rPr>
          <w:rFonts w:ascii="Arial" w:hAnsi="Arial" w:cs="Arial"/>
          <w:lang w:val="nl-NL"/>
        </w:rPr>
        <w:t xml:space="preserve">Zet een letter of getal bij elk van de fuiken </w:t>
      </w:r>
      <w:r w:rsidR="00701D9C">
        <w:rPr>
          <w:rFonts w:ascii="Arial" w:hAnsi="Arial" w:cs="Arial"/>
          <w:lang w:val="nl-NL"/>
        </w:rPr>
        <w:t>zodat</w:t>
      </w:r>
      <w:r w:rsidR="00701D9C" w:rsidRPr="00701D9C">
        <w:rPr>
          <w:rFonts w:ascii="Arial" w:hAnsi="Arial" w:cs="Arial"/>
          <w:lang w:val="nl-NL"/>
        </w:rPr>
        <w:t xml:space="preserve"> je de volgorde aan</w:t>
      </w:r>
      <w:r w:rsidR="00701D9C">
        <w:rPr>
          <w:rFonts w:ascii="Arial" w:hAnsi="Arial" w:cs="Arial"/>
          <w:lang w:val="nl-NL"/>
        </w:rPr>
        <w:t xml:space="preserve"> kunt </w:t>
      </w:r>
      <w:del w:id="26" w:author="Sjaak Smetsers" w:date="2018-08-19T10:30:00Z">
        <w:r w:rsidR="00701D9C" w:rsidRPr="00701D9C" w:rsidDel="00A717C3">
          <w:rPr>
            <w:rFonts w:ascii="Arial" w:hAnsi="Arial" w:cs="Arial"/>
            <w:lang w:val="nl-NL"/>
          </w:rPr>
          <w:delText xml:space="preserve">geeft </w:delText>
        </w:r>
      </w:del>
      <w:ins w:id="27" w:author="Sjaak Smetsers" w:date="2018-08-19T10:30:00Z">
        <w:r w:rsidR="00A717C3">
          <w:rPr>
            <w:rFonts w:ascii="Arial" w:hAnsi="Arial" w:cs="Arial"/>
            <w:lang w:val="nl-NL"/>
          </w:rPr>
          <w:t>geven</w:t>
        </w:r>
        <w:r w:rsidR="00A717C3" w:rsidRPr="00701D9C">
          <w:rPr>
            <w:rFonts w:ascii="Arial" w:hAnsi="Arial" w:cs="Arial"/>
            <w:lang w:val="nl-NL"/>
          </w:rPr>
          <w:t xml:space="preserve"> </w:t>
        </w:r>
      </w:ins>
      <w:r w:rsidR="00701D9C" w:rsidRPr="00701D9C">
        <w:rPr>
          <w:rFonts w:ascii="Arial" w:hAnsi="Arial" w:cs="Arial"/>
          <w:lang w:val="nl-NL"/>
        </w:rPr>
        <w:t>waarin ze bezocht worden</w:t>
      </w:r>
    </w:p>
    <w:p w14:paraId="613A29DF" w14:textId="09E36E08" w:rsidR="00760F23" w:rsidRPr="00701D9C" w:rsidRDefault="00701D9C" w:rsidP="00701D9C">
      <w:pPr>
        <w:pStyle w:val="ListParagraph"/>
        <w:numPr>
          <w:ilvl w:val="0"/>
          <w:numId w:val="43"/>
        </w:numPr>
        <w:rPr>
          <w:rFonts w:ascii="Arial" w:hAnsi="Arial" w:cs="Arial"/>
          <w:lang w:val="nl-NL"/>
        </w:rPr>
      </w:pPr>
      <w:r w:rsidRPr="00701D9C">
        <w:rPr>
          <w:rFonts w:ascii="Arial" w:hAnsi="Arial" w:cs="Arial"/>
          <w:lang w:val="nl-NL"/>
        </w:rPr>
        <w:t>Doe nu het</w:t>
      </w:r>
      <w:r w:rsidR="00310785" w:rsidRPr="00701D9C">
        <w:rPr>
          <w:rFonts w:ascii="Arial" w:hAnsi="Arial" w:cs="Arial"/>
          <w:lang w:val="nl-NL"/>
        </w:rPr>
        <w:t xml:space="preserve">zelfde met de kaart met 20 fuiken. </w:t>
      </w:r>
      <w:r w:rsidR="00310785" w:rsidRPr="000B2604">
        <w:rPr>
          <w:rFonts w:ascii="Arial" w:hAnsi="Arial" w:cs="Arial"/>
          <w:lang w:val="nl-NL"/>
        </w:rPr>
        <w:t xml:space="preserve">Let op: stop met de grote kaart na 5 minuten. </w:t>
      </w:r>
      <w:r w:rsidR="00310785" w:rsidRPr="00701D9C">
        <w:rPr>
          <w:rFonts w:ascii="Arial" w:hAnsi="Arial" w:cs="Arial"/>
          <w:lang w:val="nl-NL"/>
        </w:rPr>
        <w:t>Je hoeft de oplossing van de grote kaart niet in je PO toe te voegen</w:t>
      </w:r>
      <w:ins w:id="28" w:author="Sjaak Smetsers" w:date="2018-08-19T10:30:00Z">
        <w:r w:rsidR="00A717C3">
          <w:rPr>
            <w:rFonts w:ascii="Arial" w:hAnsi="Arial" w:cs="Arial"/>
            <w:lang w:val="nl-NL"/>
          </w:rPr>
          <w:t>:</w:t>
        </w:r>
      </w:ins>
      <w:del w:id="29" w:author="Sjaak Smetsers" w:date="2018-08-19T10:30:00Z">
        <w:r w:rsidR="00310785" w:rsidRPr="00701D9C" w:rsidDel="00A717C3">
          <w:rPr>
            <w:rFonts w:ascii="Arial" w:hAnsi="Arial" w:cs="Arial"/>
            <w:lang w:val="nl-NL"/>
          </w:rPr>
          <w:delText>,</w:delText>
        </w:r>
      </w:del>
      <w:r w:rsidR="00310785" w:rsidRPr="00701D9C">
        <w:rPr>
          <w:rFonts w:ascii="Arial" w:hAnsi="Arial" w:cs="Arial"/>
          <w:lang w:val="nl-NL"/>
        </w:rPr>
        <w:t xml:space="preserve"> </w:t>
      </w:r>
      <w:ins w:id="30" w:author="Sjaak Smetsers" w:date="2018-08-19T10:30:00Z">
        <w:r w:rsidR="00A717C3">
          <w:rPr>
            <w:rFonts w:ascii="Arial" w:hAnsi="Arial" w:cs="Arial"/>
            <w:lang w:val="nl-NL"/>
          </w:rPr>
          <w:t>D</w:t>
        </w:r>
      </w:ins>
      <w:del w:id="31" w:author="Sjaak Smetsers" w:date="2018-08-19T10:30:00Z">
        <w:r w:rsidR="00310785" w:rsidRPr="00701D9C" w:rsidDel="00A717C3">
          <w:rPr>
            <w:rFonts w:ascii="Arial" w:hAnsi="Arial" w:cs="Arial"/>
            <w:lang w:val="nl-NL"/>
          </w:rPr>
          <w:delText>d</w:delText>
        </w:r>
      </w:del>
      <w:r w:rsidR="00310785" w:rsidRPr="00701D9C">
        <w:rPr>
          <w:rFonts w:ascii="Arial" w:hAnsi="Arial" w:cs="Arial"/>
          <w:lang w:val="nl-NL"/>
        </w:rPr>
        <w:t>e kans is klein dat je een optimale route voor zo’n grote kaart vind</w:t>
      </w:r>
      <w:ins w:id="32" w:author="Sjaak Smetsers" w:date="2018-08-19T10:30:00Z">
        <w:r w:rsidR="00A717C3">
          <w:rPr>
            <w:rFonts w:ascii="Arial" w:hAnsi="Arial" w:cs="Arial"/>
            <w:lang w:val="nl-NL"/>
          </w:rPr>
          <w:t>t</w:t>
        </w:r>
      </w:ins>
      <w:r w:rsidR="00310785" w:rsidRPr="00701D9C">
        <w:rPr>
          <w:rFonts w:ascii="Arial" w:hAnsi="Arial" w:cs="Arial"/>
          <w:lang w:val="nl-NL"/>
        </w:rPr>
        <w:t xml:space="preserve">. </w:t>
      </w:r>
      <w:r w:rsidRPr="00701D9C">
        <w:rPr>
          <w:rFonts w:ascii="Arial" w:hAnsi="Arial" w:cs="Arial"/>
          <w:lang w:val="nl-NL"/>
        </w:rPr>
        <w:t>H</w:t>
      </w:r>
      <w:r>
        <w:rPr>
          <w:rFonts w:ascii="Arial" w:hAnsi="Arial" w:cs="Arial"/>
          <w:lang w:val="nl-NL"/>
        </w:rPr>
        <w:t>et herkennen van</w:t>
      </w:r>
      <w:r w:rsidR="00310785" w:rsidRPr="00701D9C">
        <w:rPr>
          <w:rFonts w:ascii="Arial" w:hAnsi="Arial" w:cs="Arial"/>
          <w:lang w:val="nl-NL"/>
        </w:rPr>
        <w:t xml:space="preserve"> de uitdagingen is belangijker dan het vinden van een oplossing..</w:t>
      </w:r>
    </w:p>
    <w:p w14:paraId="31467BFF" w14:textId="60C95C30" w:rsidR="00EC0402" w:rsidRPr="000D7129" w:rsidRDefault="00EC0402" w:rsidP="00F83BB7">
      <w:pPr>
        <w:autoSpaceDE w:val="0"/>
        <w:autoSpaceDN w:val="0"/>
        <w:adjustRightInd w:val="0"/>
        <w:spacing w:after="0" w:line="240" w:lineRule="auto"/>
        <w:rPr>
          <w:rFonts w:ascii="Arial" w:hAnsi="Arial" w:cs="Arial"/>
        </w:rPr>
      </w:pPr>
    </w:p>
    <w:p w14:paraId="597FB631" w14:textId="31E4B43B" w:rsidR="00841D9F" w:rsidRPr="00701D9C" w:rsidRDefault="00EC0402" w:rsidP="00F83BB7">
      <w:pPr>
        <w:autoSpaceDE w:val="0"/>
        <w:autoSpaceDN w:val="0"/>
        <w:adjustRightInd w:val="0"/>
        <w:spacing w:after="0" w:line="240" w:lineRule="auto"/>
        <w:rPr>
          <w:rFonts w:ascii="Arial" w:hAnsi="Arial" w:cs="Arial"/>
          <w:i/>
          <w:color w:val="0070C0"/>
        </w:rPr>
      </w:pPr>
      <w:r w:rsidRPr="00701D9C">
        <w:rPr>
          <w:rFonts w:ascii="Arial" w:hAnsi="Arial" w:cs="Arial"/>
          <w:i/>
          <w:color w:val="0070C0"/>
          <w:highlight w:val="yellow"/>
        </w:rPr>
        <w:t>Tenzij de fuiken toevallig in een cirkel of ovaal lagen, vond je het waarschijnlijk best lastig om de kortste route te vinden. Een computer zou de kortste route nog moeilijker kunnen vinden; jij kan tenminste gebruik maken van je intuïtie en visuele inzicht. Een computer kan maar twee locaties tegelijk bekijken, terwijl jij er meer dan twee kunt bekijken. Maar zelfs voor jou is het probleem met 20 fuiken en uitdaging! Zelfs als de afstanden tussen elke fuik gemeten zijn en op een kaart getekend, zou het nog steeds een hele uitdaging voor je zijn! Het is duideli</w:t>
      </w:r>
      <w:r w:rsidR="00841D9F" w:rsidRPr="00701D9C">
        <w:rPr>
          <w:rFonts w:ascii="Arial" w:hAnsi="Arial" w:cs="Arial"/>
          <w:i/>
          <w:color w:val="0070C0"/>
          <w:highlight w:val="yellow"/>
        </w:rPr>
        <w:t>jk dat de fuik</w:t>
      </w:r>
      <w:ins w:id="33" w:author="Sjaak Smetsers" w:date="2018-08-19T10:31:00Z">
        <w:r w:rsidR="00C46BF0">
          <w:rPr>
            <w:rFonts w:ascii="Arial" w:hAnsi="Arial" w:cs="Arial"/>
            <w:i/>
            <w:color w:val="0070C0"/>
            <w:highlight w:val="yellow"/>
          </w:rPr>
          <w:t>en</w:t>
        </w:r>
      </w:ins>
      <w:r w:rsidR="00841D9F" w:rsidRPr="00701D9C">
        <w:rPr>
          <w:rFonts w:ascii="Arial" w:hAnsi="Arial" w:cs="Arial"/>
          <w:i/>
          <w:color w:val="0070C0"/>
          <w:highlight w:val="yellow"/>
        </w:rPr>
        <w:t xml:space="preserve">visser niet </w:t>
      </w:r>
      <w:r w:rsidRPr="00701D9C">
        <w:rPr>
          <w:rFonts w:ascii="Arial" w:hAnsi="Arial" w:cs="Arial"/>
          <w:i/>
          <w:color w:val="0070C0"/>
          <w:highlight w:val="yellow"/>
        </w:rPr>
        <w:t>wil wachten tot jij de optimale oplossing hebt berekend</w:t>
      </w:r>
      <w:r w:rsidR="00841D9F" w:rsidRPr="00701D9C">
        <w:rPr>
          <w:rFonts w:ascii="Arial" w:hAnsi="Arial" w:cs="Arial"/>
          <w:i/>
          <w:color w:val="0070C0"/>
          <w:highlight w:val="yellow"/>
        </w:rPr>
        <w:t xml:space="preserve"> voordat hij op pad kan</w:t>
      </w:r>
      <w:r w:rsidRPr="00701D9C">
        <w:rPr>
          <w:rFonts w:ascii="Arial" w:hAnsi="Arial" w:cs="Arial"/>
          <w:i/>
          <w:color w:val="0070C0"/>
          <w:highlight w:val="yellow"/>
        </w:rPr>
        <w:t>.</w:t>
      </w:r>
    </w:p>
    <w:p w14:paraId="3127C605" w14:textId="3DA7BA6C" w:rsidR="00841D9F" w:rsidRDefault="00841D9F" w:rsidP="00F83BB7">
      <w:pPr>
        <w:autoSpaceDE w:val="0"/>
        <w:autoSpaceDN w:val="0"/>
        <w:adjustRightInd w:val="0"/>
        <w:spacing w:after="0" w:line="240" w:lineRule="auto"/>
        <w:rPr>
          <w:rFonts w:ascii="Arial" w:hAnsi="Arial" w:cs="Arial"/>
        </w:rPr>
      </w:pPr>
    </w:p>
    <w:p w14:paraId="42D5232D" w14:textId="259D3BBF" w:rsidR="00491F7E" w:rsidRDefault="00491F7E" w:rsidP="00F83BB7">
      <w:pPr>
        <w:autoSpaceDE w:val="0"/>
        <w:autoSpaceDN w:val="0"/>
        <w:adjustRightInd w:val="0"/>
        <w:spacing w:after="0" w:line="240" w:lineRule="auto"/>
        <w:rPr>
          <w:rFonts w:ascii="Arial" w:hAnsi="Arial" w:cs="Arial"/>
        </w:rPr>
      </w:pPr>
    </w:p>
    <w:p w14:paraId="1C09C34A" w14:textId="65A3A0C4" w:rsidR="00491F7E" w:rsidRDefault="00491F7E" w:rsidP="00F83BB7">
      <w:pPr>
        <w:autoSpaceDE w:val="0"/>
        <w:autoSpaceDN w:val="0"/>
        <w:adjustRightInd w:val="0"/>
        <w:spacing w:after="0" w:line="240" w:lineRule="auto"/>
        <w:rPr>
          <w:rFonts w:ascii="Arial" w:hAnsi="Arial" w:cs="Arial"/>
        </w:rPr>
      </w:pPr>
    </w:p>
    <w:p w14:paraId="515B7B22" w14:textId="77777777" w:rsidR="00491F7E" w:rsidRDefault="00491F7E" w:rsidP="00F83BB7">
      <w:pPr>
        <w:autoSpaceDE w:val="0"/>
        <w:autoSpaceDN w:val="0"/>
        <w:adjustRightInd w:val="0"/>
        <w:spacing w:after="0" w:line="240" w:lineRule="auto"/>
        <w:rPr>
          <w:rFonts w:ascii="Arial" w:hAnsi="Arial" w:cs="Arial"/>
        </w:rPr>
      </w:pPr>
    </w:p>
    <w:p w14:paraId="27E29A92" w14:textId="0FEDCEEB" w:rsidR="00EC0402" w:rsidRPr="00841D9F" w:rsidRDefault="00841D9F" w:rsidP="00F83BB7">
      <w:pPr>
        <w:autoSpaceDE w:val="0"/>
        <w:autoSpaceDN w:val="0"/>
        <w:adjustRightInd w:val="0"/>
        <w:spacing w:after="0" w:line="240" w:lineRule="auto"/>
        <w:rPr>
          <w:rFonts w:ascii="Arial" w:hAnsi="Arial" w:cs="Arial"/>
        </w:rPr>
      </w:pPr>
      <w:r w:rsidRPr="00841D9F">
        <w:rPr>
          <w:rFonts w:ascii="Arial" w:hAnsi="Arial" w:cs="Arial"/>
        </w:rPr>
        <w:t xml:space="preserve">De vraag is, kun </w:t>
      </w:r>
      <w:r w:rsidR="00EC0402" w:rsidRPr="00841D9F">
        <w:rPr>
          <w:rFonts w:ascii="Arial" w:hAnsi="Arial" w:cs="Arial"/>
        </w:rPr>
        <w:t>je nog steeds een oplos</w:t>
      </w:r>
      <w:r w:rsidRPr="00841D9F">
        <w:rPr>
          <w:rFonts w:ascii="Arial" w:hAnsi="Arial" w:cs="Arial"/>
        </w:rPr>
        <w:t xml:space="preserve">sing bieden die beter is dan het bezoeken van de fuiken in een </w:t>
      </w:r>
      <w:r w:rsidR="00EC0402" w:rsidRPr="00841D9F">
        <w:rPr>
          <w:rFonts w:ascii="Arial" w:hAnsi="Arial" w:cs="Arial"/>
        </w:rPr>
        <w:t>willekeurige volgorde?</w:t>
      </w:r>
    </w:p>
    <w:p w14:paraId="67039EAB" w14:textId="625F5DEC" w:rsidR="00EC0402" w:rsidRPr="00841D9F" w:rsidRDefault="00EC0402" w:rsidP="00F83BB7">
      <w:pPr>
        <w:autoSpaceDE w:val="0"/>
        <w:autoSpaceDN w:val="0"/>
        <w:adjustRightInd w:val="0"/>
        <w:spacing w:after="0" w:line="240" w:lineRule="auto"/>
        <w:rPr>
          <w:rFonts w:ascii="Arial" w:hAnsi="Arial" w:cs="Arial"/>
        </w:rPr>
      </w:pPr>
    </w:p>
    <w:p w14:paraId="7FA321FD" w14:textId="77777777" w:rsidR="00EC0402" w:rsidRPr="00841D9F" w:rsidRDefault="00EC0402" w:rsidP="00F83BB7">
      <w:pPr>
        <w:autoSpaceDE w:val="0"/>
        <w:autoSpaceDN w:val="0"/>
        <w:adjustRightInd w:val="0"/>
        <w:spacing w:after="0" w:line="240" w:lineRule="auto"/>
        <w:rPr>
          <w:rFonts w:ascii="Arial" w:hAnsi="Arial" w:cs="Arial"/>
        </w:rPr>
      </w:pPr>
    </w:p>
    <w:p w14:paraId="46666BB2" w14:textId="2FEFA61B" w:rsidR="00760F23" w:rsidRPr="000D7129" w:rsidRDefault="00491F7E" w:rsidP="00760F23">
      <w:pPr>
        <w:rPr>
          <w:rFonts w:ascii="Arial" w:hAnsi="Arial" w:cs="Arial"/>
          <w:b/>
        </w:rPr>
      </w:pPr>
      <w:r w:rsidRPr="000D7129">
        <w:rPr>
          <w:rFonts w:ascii="Arial" w:hAnsi="Arial" w:cs="Arial"/>
          <w:b/>
        </w:rPr>
        <w:t>Opdracht 2c: Heuristiek</w:t>
      </w:r>
    </w:p>
    <w:p w14:paraId="4C3D9ACF" w14:textId="2EE221D6" w:rsidR="00760F23" w:rsidRPr="00D357B7" w:rsidRDefault="00841D9F" w:rsidP="00D357B7">
      <w:pPr>
        <w:rPr>
          <w:rFonts w:ascii="Arial" w:hAnsi="Arial" w:cs="Arial"/>
        </w:rPr>
      </w:pPr>
      <w:r w:rsidRPr="00BA5544">
        <w:rPr>
          <w:rFonts w:ascii="Arial" w:hAnsi="Arial" w:cs="Arial"/>
        </w:rPr>
        <w:t xml:space="preserve">Let uit, aan de hand van minstens </w:t>
      </w:r>
      <w:r w:rsidR="00BA5544" w:rsidRPr="00BA5544">
        <w:rPr>
          <w:rFonts w:ascii="Arial" w:hAnsi="Arial" w:cs="Arial"/>
        </w:rPr>
        <w:t xml:space="preserve">één </w:t>
      </w:r>
      <w:r w:rsidRPr="00BA5544">
        <w:rPr>
          <w:rFonts w:ascii="Arial" w:hAnsi="Arial" w:cs="Arial"/>
        </w:rPr>
        <w:t>heuristiek</w:t>
      </w:r>
      <w:r w:rsidR="00BA5544" w:rsidRPr="00BA5544">
        <w:rPr>
          <w:rFonts w:ascii="Arial" w:hAnsi="Arial" w:cs="Arial"/>
        </w:rPr>
        <w:t xml:space="preserve"> (bijvoorbeeld, bij de handelsreizigersprobleem </w:t>
      </w:r>
      <w:del w:id="34" w:author="Sjaak Smetsers" w:date="2018-08-19T10:31:00Z">
        <w:r w:rsidR="00BA5544" w:rsidRPr="00BA5544" w:rsidDel="00C46BF0">
          <w:rPr>
            <w:rFonts w:ascii="Arial" w:hAnsi="Arial" w:cs="Arial"/>
          </w:rPr>
          <w:delText xml:space="preserve">de </w:delText>
        </w:r>
      </w:del>
      <w:ins w:id="35" w:author="Sjaak Smetsers" w:date="2018-08-19T10:31:00Z">
        <w:r w:rsidR="00C46BF0">
          <w:rPr>
            <w:rFonts w:ascii="Arial" w:hAnsi="Arial" w:cs="Arial"/>
          </w:rPr>
          <w:t>het</w:t>
        </w:r>
        <w:r w:rsidR="00C46BF0" w:rsidRPr="00BA5544">
          <w:rPr>
            <w:rFonts w:ascii="Arial" w:hAnsi="Arial" w:cs="Arial"/>
          </w:rPr>
          <w:t xml:space="preserve"> </w:t>
        </w:r>
      </w:ins>
      <w:r w:rsidR="00BA5544" w:rsidRPr="00BA5544">
        <w:rPr>
          <w:rFonts w:ascii="Arial" w:hAnsi="Arial" w:cs="Arial"/>
        </w:rPr>
        <w:t>gretige algoritme van de “Dichtstbijzijnde Buurman”, wat een gretige heuristiek is) hoe deze</w:t>
      </w:r>
      <w:r w:rsidRPr="00BA5544">
        <w:rPr>
          <w:rFonts w:ascii="Arial" w:hAnsi="Arial" w:cs="Arial"/>
        </w:rPr>
        <w:t xml:space="preserve"> kan worden gebruikt om een oplossing te vinden voor </w:t>
      </w:r>
      <w:del w:id="36" w:author="Sjaak Smetsers" w:date="2018-08-19T10:32:00Z">
        <w:r w:rsidR="00BA5544" w:rsidRPr="00BA5544" w:rsidDel="00C46BF0">
          <w:rPr>
            <w:rFonts w:ascii="Arial" w:hAnsi="Arial" w:cs="Arial"/>
          </w:rPr>
          <w:delText xml:space="preserve">de </w:delText>
        </w:r>
      </w:del>
      <w:ins w:id="37" w:author="Sjaak Smetsers" w:date="2018-08-19T10:32:00Z">
        <w:r w:rsidR="00C46BF0">
          <w:rPr>
            <w:rFonts w:ascii="Arial" w:hAnsi="Arial" w:cs="Arial"/>
          </w:rPr>
          <w:t>het</w:t>
        </w:r>
        <w:r w:rsidR="00C46BF0" w:rsidRPr="00BA5544">
          <w:rPr>
            <w:rFonts w:ascii="Arial" w:hAnsi="Arial" w:cs="Arial"/>
          </w:rPr>
          <w:t xml:space="preserve"> </w:t>
        </w:r>
      </w:ins>
      <w:r w:rsidR="00BA5544" w:rsidRPr="00BA5544">
        <w:rPr>
          <w:rFonts w:ascii="Arial" w:hAnsi="Arial" w:cs="Arial"/>
        </w:rPr>
        <w:t>fuikvissers</w:t>
      </w:r>
      <w:ins w:id="38" w:author="Sjaak Smetsers" w:date="2018-08-19T10:32:00Z">
        <w:r w:rsidR="00C46BF0">
          <w:rPr>
            <w:rFonts w:ascii="Arial" w:hAnsi="Arial" w:cs="Arial"/>
          </w:rPr>
          <w:t>-</w:t>
        </w:r>
      </w:ins>
      <w:del w:id="39" w:author="Sjaak Smetsers" w:date="2018-08-19T10:32:00Z">
        <w:r w:rsidR="00BA5544" w:rsidRPr="00BA5544" w:rsidDel="00C46BF0">
          <w:rPr>
            <w:rFonts w:ascii="Arial" w:hAnsi="Arial" w:cs="Arial"/>
          </w:rPr>
          <w:delText xml:space="preserve"> </w:delText>
        </w:r>
      </w:del>
      <w:r w:rsidR="00BA5544" w:rsidRPr="00BA5544">
        <w:rPr>
          <w:rFonts w:ascii="Arial" w:hAnsi="Arial" w:cs="Arial"/>
        </w:rPr>
        <w:t xml:space="preserve">probleem dat jij hebt </w:t>
      </w:r>
      <w:r w:rsidR="00BA5544" w:rsidRPr="00BA5544">
        <w:rPr>
          <w:rFonts w:ascii="Arial" w:hAnsi="Arial" w:cs="Arial"/>
        </w:rPr>
        <w:lastRenderedPageBreak/>
        <w:t xml:space="preserve">gemaakt. Leg ook uit wat voor een oplossing door </w:t>
      </w:r>
      <w:del w:id="40" w:author="Sjaak Smetsers" w:date="2018-08-19T10:32:00Z">
        <w:r w:rsidR="00BA5544" w:rsidRPr="00BA5544" w:rsidDel="00C46BF0">
          <w:rPr>
            <w:rFonts w:ascii="Arial" w:hAnsi="Arial" w:cs="Arial"/>
          </w:rPr>
          <w:delText xml:space="preserve">de </w:delText>
        </w:r>
      </w:del>
      <w:ins w:id="41" w:author="Sjaak Smetsers" w:date="2018-08-19T10:32:00Z">
        <w:r w:rsidR="00C46BF0">
          <w:rPr>
            <w:rFonts w:ascii="Arial" w:hAnsi="Arial" w:cs="Arial"/>
          </w:rPr>
          <w:t>het</w:t>
        </w:r>
        <w:r w:rsidR="00C46BF0" w:rsidRPr="00BA5544">
          <w:rPr>
            <w:rFonts w:ascii="Arial" w:hAnsi="Arial" w:cs="Arial"/>
          </w:rPr>
          <w:t xml:space="preserve"> </w:t>
        </w:r>
      </w:ins>
      <w:r w:rsidR="00BA5544" w:rsidRPr="00BA5544">
        <w:rPr>
          <w:rFonts w:ascii="Arial" w:hAnsi="Arial" w:cs="Arial"/>
        </w:rPr>
        <w:t>gretige algoritme gevonden is en waarom dit de fuikenvisser blij maakt.</w:t>
      </w:r>
    </w:p>
    <w:p w14:paraId="71B59C37" w14:textId="3605375E" w:rsidR="00116E61" w:rsidRDefault="00116E61" w:rsidP="00BA5544">
      <w:pPr>
        <w:autoSpaceDE w:val="0"/>
        <w:autoSpaceDN w:val="0"/>
        <w:adjustRightInd w:val="0"/>
        <w:spacing w:after="0" w:line="240" w:lineRule="auto"/>
        <w:rPr>
          <w:rFonts w:ascii="Arial" w:hAnsi="Arial" w:cs="Arial"/>
        </w:rPr>
      </w:pPr>
      <w:r>
        <w:rPr>
          <w:rFonts w:ascii="Arial" w:hAnsi="Arial" w:cs="Arial"/>
        </w:rPr>
        <w:t>Dichtstbijzijnde-</w:t>
      </w:r>
      <w:r w:rsidR="00BA5544">
        <w:rPr>
          <w:rFonts w:ascii="Arial" w:hAnsi="Arial" w:cs="Arial"/>
        </w:rPr>
        <w:t>buur: éé</w:t>
      </w:r>
      <w:r w:rsidR="00BA5544" w:rsidRPr="00BA5544">
        <w:rPr>
          <w:rFonts w:ascii="Arial" w:hAnsi="Arial" w:cs="Arial"/>
        </w:rPr>
        <w:t xml:space="preserve">n van de meest voor de hand liggende </w:t>
      </w:r>
      <w:r>
        <w:rPr>
          <w:rFonts w:ascii="Arial" w:hAnsi="Arial" w:cs="Arial"/>
        </w:rPr>
        <w:t xml:space="preserve">heuristieken begint bij de haven </w:t>
      </w:r>
      <w:r w:rsidR="00BA5544" w:rsidRPr="00BA5544">
        <w:rPr>
          <w:rFonts w:ascii="Arial" w:hAnsi="Arial" w:cs="Arial"/>
        </w:rPr>
        <w:t xml:space="preserve">in de linkerbovenhoek </w:t>
      </w:r>
      <w:r>
        <w:rPr>
          <w:rFonts w:ascii="Arial" w:hAnsi="Arial" w:cs="Arial"/>
        </w:rPr>
        <w:t>van de kaart en gaat dan direct</w:t>
      </w:r>
      <w:r w:rsidR="00BA5544" w:rsidRPr="00BA5544">
        <w:rPr>
          <w:rFonts w:ascii="Arial" w:hAnsi="Arial" w:cs="Arial"/>
        </w:rPr>
        <w:t xml:space="preserve"> naar de dichtstbijzijnde </w:t>
      </w:r>
      <w:r>
        <w:rPr>
          <w:rFonts w:ascii="Arial" w:hAnsi="Arial" w:cs="Arial"/>
        </w:rPr>
        <w:t>fuik</w:t>
      </w:r>
      <w:r w:rsidR="00BA5544" w:rsidRPr="00BA5544">
        <w:rPr>
          <w:rFonts w:ascii="Arial" w:hAnsi="Arial" w:cs="Arial"/>
        </w:rPr>
        <w:t xml:space="preserve">. Vanaf daar </w:t>
      </w:r>
      <w:r>
        <w:rPr>
          <w:rFonts w:ascii="Arial" w:hAnsi="Arial" w:cs="Arial"/>
        </w:rPr>
        <w:t xml:space="preserve">bepaalt de visser de dichtstbijzijnde fuik, waar hij nog niet geweest is, en vaart daar rechtstreeks heen. Dit herhaalt de visser totdat hij alle fuiken heeft bezocht. Deze </w:t>
      </w:r>
      <w:r w:rsidR="00BA5544" w:rsidRPr="00BA5544">
        <w:rPr>
          <w:rFonts w:ascii="Arial" w:hAnsi="Arial" w:cs="Arial"/>
        </w:rPr>
        <w:t xml:space="preserve">benadering staat bekend als het </w:t>
      </w:r>
      <w:r w:rsidR="00491F7E">
        <w:rPr>
          <w:rFonts w:ascii="Arial" w:hAnsi="Arial" w:cs="Arial"/>
        </w:rPr>
        <w:t>dichtstbijzijnde</w:t>
      </w:r>
      <w:r>
        <w:rPr>
          <w:rFonts w:ascii="Arial" w:hAnsi="Arial" w:cs="Arial"/>
        </w:rPr>
        <w:t xml:space="preserve">-buur </w:t>
      </w:r>
      <w:r w:rsidR="00BA5544" w:rsidRPr="00BA5544">
        <w:rPr>
          <w:rFonts w:ascii="Arial" w:hAnsi="Arial" w:cs="Arial"/>
        </w:rPr>
        <w:t xml:space="preserve">algoritme </w:t>
      </w:r>
      <w:r>
        <w:rPr>
          <w:rFonts w:ascii="Arial" w:hAnsi="Arial" w:cs="Arial"/>
        </w:rPr>
        <w:t xml:space="preserve">(in het Engels </w:t>
      </w:r>
      <w:r w:rsidR="00BA5544" w:rsidRPr="00BA5544">
        <w:rPr>
          <w:rFonts w:ascii="Arial" w:hAnsi="Arial" w:cs="Arial"/>
        </w:rPr>
        <w:t>"Nearest Neighbor"</w:t>
      </w:r>
      <w:r>
        <w:rPr>
          <w:rFonts w:ascii="Arial" w:hAnsi="Arial" w:cs="Arial"/>
        </w:rPr>
        <w:t>)</w:t>
      </w:r>
      <w:r w:rsidR="00BA5544" w:rsidRPr="00BA5544">
        <w:rPr>
          <w:rFonts w:ascii="Arial" w:hAnsi="Arial" w:cs="Arial"/>
        </w:rPr>
        <w:t xml:space="preserve"> en is een voorbeeld van een </w:t>
      </w:r>
      <w:r>
        <w:rPr>
          <w:rFonts w:ascii="Arial" w:hAnsi="Arial" w:cs="Arial"/>
        </w:rPr>
        <w:t>gretig</w:t>
      </w:r>
      <w:r w:rsidR="00BA5544" w:rsidRPr="00BA5544">
        <w:rPr>
          <w:rFonts w:ascii="Arial" w:hAnsi="Arial" w:cs="Arial"/>
        </w:rPr>
        <w:t xml:space="preserve"> heuristisch algoritme</w:t>
      </w:r>
      <w:r>
        <w:rPr>
          <w:rFonts w:ascii="Arial" w:hAnsi="Arial" w:cs="Arial"/>
        </w:rPr>
        <w:t>. Deze neemt</w:t>
      </w:r>
      <w:r w:rsidR="00BA5544" w:rsidRPr="00BA5544">
        <w:rPr>
          <w:rFonts w:ascii="Arial" w:hAnsi="Arial" w:cs="Arial"/>
        </w:rPr>
        <w:t xml:space="preserve"> altijd de beslissing die </w:t>
      </w:r>
      <w:r>
        <w:rPr>
          <w:rFonts w:ascii="Arial" w:hAnsi="Arial" w:cs="Arial"/>
        </w:rPr>
        <w:t>op da</w:t>
      </w:r>
      <w:r w:rsidR="00BA5544" w:rsidRPr="00BA5544">
        <w:rPr>
          <w:rFonts w:ascii="Arial" w:hAnsi="Arial" w:cs="Arial"/>
        </w:rPr>
        <w:t xml:space="preserve">t moment het beste </w:t>
      </w:r>
      <w:r>
        <w:rPr>
          <w:rFonts w:ascii="Arial" w:hAnsi="Arial" w:cs="Arial"/>
        </w:rPr>
        <w:t>lijkt</w:t>
      </w:r>
      <w:r w:rsidR="00BA5544" w:rsidRPr="00BA5544">
        <w:rPr>
          <w:rFonts w:ascii="Arial" w:hAnsi="Arial" w:cs="Arial"/>
        </w:rPr>
        <w:t xml:space="preserve">, in plaats van </w:t>
      </w:r>
      <w:r>
        <w:rPr>
          <w:rFonts w:ascii="Arial" w:hAnsi="Arial" w:cs="Arial"/>
        </w:rPr>
        <w:t xml:space="preserve">op dat moment </w:t>
      </w:r>
      <w:r w:rsidR="00BA5544" w:rsidRPr="00BA5544">
        <w:rPr>
          <w:rFonts w:ascii="Arial" w:hAnsi="Arial" w:cs="Arial"/>
        </w:rPr>
        <w:t>ee</w:t>
      </w:r>
      <w:r>
        <w:rPr>
          <w:rFonts w:ascii="Arial" w:hAnsi="Arial" w:cs="Arial"/>
        </w:rPr>
        <w:t>n minder</w:t>
      </w:r>
      <w:r w:rsidR="00BA5544" w:rsidRPr="00BA5544">
        <w:rPr>
          <w:rFonts w:ascii="Arial" w:hAnsi="Arial" w:cs="Arial"/>
        </w:rPr>
        <w:t xml:space="preserve"> </w:t>
      </w:r>
      <w:r>
        <w:rPr>
          <w:rFonts w:ascii="Arial" w:hAnsi="Arial" w:cs="Arial"/>
        </w:rPr>
        <w:t xml:space="preserve">rendabele </w:t>
      </w:r>
      <w:r w:rsidR="00BA5544" w:rsidRPr="00BA5544">
        <w:rPr>
          <w:rFonts w:ascii="Arial" w:hAnsi="Arial" w:cs="Arial"/>
        </w:rPr>
        <w:t xml:space="preserve">keuze te maken om te proberen </w:t>
      </w:r>
      <w:r>
        <w:rPr>
          <w:rFonts w:ascii="Arial" w:hAnsi="Arial" w:cs="Arial"/>
        </w:rPr>
        <w:t>om zo op termijn meer winst te maken.</w:t>
      </w:r>
    </w:p>
    <w:p w14:paraId="11C617D1" w14:textId="428A8842" w:rsidR="00116E61" w:rsidRDefault="00116E61" w:rsidP="00BA5544">
      <w:pPr>
        <w:autoSpaceDE w:val="0"/>
        <w:autoSpaceDN w:val="0"/>
        <w:adjustRightInd w:val="0"/>
        <w:spacing w:after="0" w:line="240" w:lineRule="auto"/>
        <w:rPr>
          <w:rFonts w:ascii="Arial" w:hAnsi="Arial" w:cs="Arial"/>
        </w:rPr>
      </w:pPr>
    </w:p>
    <w:p w14:paraId="579A2FA1" w14:textId="748EEA9C" w:rsidR="00116E61" w:rsidRDefault="00116E61" w:rsidP="00BA5544">
      <w:pPr>
        <w:autoSpaceDE w:val="0"/>
        <w:autoSpaceDN w:val="0"/>
        <w:adjustRightInd w:val="0"/>
        <w:spacing w:after="0" w:line="240" w:lineRule="auto"/>
        <w:rPr>
          <w:rFonts w:ascii="Arial" w:hAnsi="Arial" w:cs="Arial"/>
        </w:rPr>
      </w:pPr>
      <w:r>
        <w:rPr>
          <w:rFonts w:ascii="Arial" w:hAnsi="Arial" w:cs="Arial"/>
        </w:rPr>
        <w:t>H</w:t>
      </w:r>
      <w:r w:rsidRPr="00BA5544">
        <w:rPr>
          <w:rFonts w:ascii="Arial" w:hAnsi="Arial" w:cs="Arial"/>
        </w:rPr>
        <w:t xml:space="preserve">oewel het in eerste instantie lijkt </w:t>
      </w:r>
      <w:r>
        <w:rPr>
          <w:rFonts w:ascii="Arial" w:hAnsi="Arial" w:cs="Arial"/>
        </w:rPr>
        <w:t>alsof deze algoritme optimaal is, zal je ontdekken waarom dat niet het geval is.</w:t>
      </w:r>
    </w:p>
    <w:p w14:paraId="37949E83" w14:textId="21131810" w:rsidR="00116E61" w:rsidRDefault="00116E61" w:rsidP="00BA5544">
      <w:pPr>
        <w:autoSpaceDE w:val="0"/>
        <w:autoSpaceDN w:val="0"/>
        <w:adjustRightInd w:val="0"/>
        <w:spacing w:after="0" w:line="240" w:lineRule="auto"/>
        <w:rPr>
          <w:rFonts w:ascii="Arial" w:hAnsi="Arial" w:cs="Arial"/>
        </w:rPr>
      </w:pPr>
      <w:r w:rsidRPr="00116E61">
        <w:rPr>
          <w:rFonts w:ascii="Arial" w:hAnsi="Arial" w:cs="Arial"/>
          <w:highlight w:val="yellow"/>
        </w:rPr>
        <w:t>{HIER OPDRACHT VOOR NEAREST NEIGHBOUR NIET OPTIMAAL TOEVOEGEN}</w:t>
      </w:r>
    </w:p>
    <w:p w14:paraId="49527AAA" w14:textId="77777777" w:rsidR="00116E61" w:rsidRDefault="00116E61" w:rsidP="00BA5544">
      <w:pPr>
        <w:autoSpaceDE w:val="0"/>
        <w:autoSpaceDN w:val="0"/>
        <w:adjustRightInd w:val="0"/>
        <w:spacing w:after="0" w:line="240" w:lineRule="auto"/>
        <w:rPr>
          <w:rFonts w:ascii="Arial" w:hAnsi="Arial" w:cs="Arial"/>
        </w:rPr>
      </w:pPr>
    </w:p>
    <w:p w14:paraId="2B05C650" w14:textId="11A519FF" w:rsidR="00BA5544" w:rsidRPr="00BA5544" w:rsidRDefault="00116E61" w:rsidP="00BA5544">
      <w:pPr>
        <w:autoSpaceDE w:val="0"/>
        <w:autoSpaceDN w:val="0"/>
        <w:adjustRightInd w:val="0"/>
        <w:spacing w:after="0" w:line="240" w:lineRule="auto"/>
        <w:rPr>
          <w:rFonts w:ascii="Arial" w:hAnsi="Arial" w:cs="Arial"/>
        </w:rPr>
      </w:pPr>
      <w:r>
        <w:rPr>
          <w:rFonts w:ascii="Arial" w:hAnsi="Arial" w:cs="Arial"/>
        </w:rPr>
        <w:t xml:space="preserve">Gebruik </w:t>
      </w:r>
      <w:del w:id="42" w:author="Sjaak Smetsers" w:date="2018-08-19T10:33:00Z">
        <w:r w:rsidDel="00C46BF0">
          <w:rPr>
            <w:rFonts w:ascii="Arial" w:hAnsi="Arial" w:cs="Arial"/>
          </w:rPr>
          <w:delText xml:space="preserve">de </w:delText>
        </w:r>
      </w:del>
      <w:ins w:id="43" w:author="Sjaak Smetsers" w:date="2018-08-19T10:33:00Z">
        <w:r w:rsidR="00C46BF0">
          <w:rPr>
            <w:rFonts w:ascii="Arial" w:hAnsi="Arial" w:cs="Arial"/>
          </w:rPr>
          <w:t xml:space="preserve">het </w:t>
        </w:r>
      </w:ins>
      <w:r>
        <w:rPr>
          <w:rFonts w:ascii="Arial" w:hAnsi="Arial" w:cs="Arial"/>
        </w:rPr>
        <w:t xml:space="preserve">gretige dichtstbijzijnde-buur </w:t>
      </w:r>
      <w:r w:rsidR="00BA5544" w:rsidRPr="00BA5544">
        <w:rPr>
          <w:rFonts w:ascii="Arial" w:hAnsi="Arial" w:cs="Arial"/>
        </w:rPr>
        <w:t xml:space="preserve">algoritme voor zowel je kleine kaart </w:t>
      </w:r>
      <w:r>
        <w:rPr>
          <w:rFonts w:ascii="Arial" w:hAnsi="Arial" w:cs="Arial"/>
        </w:rPr>
        <w:t xml:space="preserve">(met 7 fuiken) </w:t>
      </w:r>
      <w:r w:rsidR="00BA5544" w:rsidRPr="00BA5544">
        <w:rPr>
          <w:rFonts w:ascii="Arial" w:hAnsi="Arial" w:cs="Arial"/>
        </w:rPr>
        <w:t xml:space="preserve">als je grote kaart </w:t>
      </w:r>
      <w:r>
        <w:rPr>
          <w:rFonts w:ascii="Arial" w:hAnsi="Arial" w:cs="Arial"/>
        </w:rPr>
        <w:t xml:space="preserve">(met 20 fuiken) </w:t>
      </w:r>
      <w:r w:rsidR="00BA5544" w:rsidRPr="00BA5544">
        <w:rPr>
          <w:rFonts w:ascii="Arial" w:hAnsi="Arial" w:cs="Arial"/>
        </w:rPr>
        <w:t xml:space="preserve">om een ​​oplossing te vinden (het zou niet al te lang duren). </w:t>
      </w:r>
      <w:r>
        <w:rPr>
          <w:rFonts w:ascii="Arial" w:hAnsi="Arial" w:cs="Arial"/>
        </w:rPr>
        <w:t>Geef</w:t>
      </w:r>
      <w:r w:rsidR="00BA5544" w:rsidRPr="00BA5544">
        <w:rPr>
          <w:rFonts w:ascii="Arial" w:hAnsi="Arial" w:cs="Arial"/>
        </w:rPr>
        <w:t xml:space="preserve"> de volgorde waarin </w:t>
      </w:r>
      <w:r>
        <w:rPr>
          <w:rFonts w:ascii="Arial" w:hAnsi="Arial" w:cs="Arial"/>
        </w:rPr>
        <w:t>de fuiken bezocht worden met getalletjes op je kaart weer</w:t>
      </w:r>
      <w:r w:rsidR="00BA5544" w:rsidRPr="00BA5544">
        <w:rPr>
          <w:rFonts w:ascii="Arial" w:hAnsi="Arial" w:cs="Arial"/>
        </w:rPr>
        <w:t>. Een computer zou veel sneller zijn dan jij, dus je zou een goed idee moeten hebben over hoe de twee algoritmen met elkaar kunnen vergelijken.</w:t>
      </w:r>
    </w:p>
    <w:p w14:paraId="7457D4FE" w14:textId="77777777" w:rsidR="00BA5544" w:rsidRPr="00BA5544" w:rsidRDefault="00BA5544" w:rsidP="00F83BB7">
      <w:pPr>
        <w:autoSpaceDE w:val="0"/>
        <w:autoSpaceDN w:val="0"/>
        <w:adjustRightInd w:val="0"/>
        <w:spacing w:after="0" w:line="240" w:lineRule="auto"/>
        <w:rPr>
          <w:rFonts w:ascii="Arial" w:hAnsi="Arial" w:cs="Arial"/>
        </w:rPr>
      </w:pPr>
    </w:p>
    <w:p w14:paraId="3B9B0D9F" w14:textId="77777777" w:rsidR="00760F23" w:rsidRPr="00491F7E" w:rsidRDefault="00760F23" w:rsidP="00F83BB7">
      <w:pPr>
        <w:autoSpaceDE w:val="0"/>
        <w:autoSpaceDN w:val="0"/>
        <w:adjustRightInd w:val="0"/>
        <w:spacing w:after="0" w:line="240" w:lineRule="auto"/>
        <w:rPr>
          <w:rFonts w:ascii="Arial" w:hAnsi="Arial" w:cs="Arial"/>
          <w:b/>
        </w:rPr>
      </w:pPr>
    </w:p>
    <w:p w14:paraId="7B4D1A9E" w14:textId="266A0F13" w:rsidR="00D357B7" w:rsidRPr="00491F7E" w:rsidRDefault="00F83BB7" w:rsidP="00D357B7">
      <w:pPr>
        <w:rPr>
          <w:rFonts w:ascii="Arial" w:hAnsi="Arial" w:cs="Arial"/>
          <w:b/>
        </w:rPr>
      </w:pPr>
      <w:r w:rsidRPr="00491F7E">
        <w:rPr>
          <w:rFonts w:ascii="Arial" w:hAnsi="Arial" w:cs="Arial"/>
          <w:b/>
        </w:rPr>
        <w:t>Opdracht</w:t>
      </w:r>
      <w:r w:rsidR="00D357B7" w:rsidRPr="00491F7E">
        <w:rPr>
          <w:rFonts w:ascii="Arial" w:hAnsi="Arial" w:cs="Arial"/>
          <w:b/>
        </w:rPr>
        <w:t xml:space="preserve"> 2d:</w:t>
      </w:r>
      <w:r w:rsidR="00491F7E" w:rsidRPr="00491F7E">
        <w:rPr>
          <w:rFonts w:ascii="Arial" w:hAnsi="Arial" w:cs="Arial"/>
          <w:b/>
        </w:rPr>
        <w:t xml:space="preserve"> Vergelijken van algoritmen</w:t>
      </w:r>
    </w:p>
    <w:p w14:paraId="135B3483" w14:textId="1BB65167" w:rsidR="00D357B7" w:rsidRPr="00D357B7" w:rsidRDefault="00D357B7" w:rsidP="00D357B7">
      <w:pPr>
        <w:autoSpaceDE w:val="0"/>
        <w:autoSpaceDN w:val="0"/>
        <w:adjustRightInd w:val="0"/>
        <w:spacing w:after="0" w:line="240" w:lineRule="auto"/>
        <w:rPr>
          <w:rFonts w:ascii="Arial" w:hAnsi="Arial" w:cs="Arial"/>
        </w:rPr>
      </w:pPr>
      <w:r>
        <w:rPr>
          <w:rFonts w:ascii="Arial" w:hAnsi="Arial" w:cs="Arial"/>
        </w:rPr>
        <w:t>Verklaar de resultaten van elk van de algoritmen.</w:t>
      </w:r>
      <w:r w:rsidRPr="00D357B7">
        <w:rPr>
          <w:rFonts w:ascii="Arial" w:hAnsi="Arial" w:cs="Arial"/>
        </w:rPr>
        <w:t xml:space="preserve"> Leg uit welk algoritme geschikter is voor het bepalen van</w:t>
      </w:r>
      <w:r>
        <w:rPr>
          <w:rFonts w:ascii="Arial" w:hAnsi="Arial" w:cs="Arial"/>
        </w:rPr>
        <w:t xml:space="preserve"> een route voor de fuikvisser</w:t>
      </w:r>
      <w:r w:rsidRPr="00D357B7">
        <w:rPr>
          <w:rFonts w:ascii="Arial" w:hAnsi="Arial" w:cs="Arial"/>
        </w:rPr>
        <w:t xml:space="preserve"> en waarom. Wat zijn de </w:t>
      </w:r>
      <w:r>
        <w:rPr>
          <w:rFonts w:ascii="Arial" w:hAnsi="Arial" w:cs="Arial"/>
        </w:rPr>
        <w:t>gevolgen van</w:t>
      </w:r>
      <w:r w:rsidRPr="00D357B7">
        <w:rPr>
          <w:rFonts w:ascii="Arial" w:hAnsi="Arial" w:cs="Arial"/>
        </w:rPr>
        <w:t xml:space="preserve"> </w:t>
      </w:r>
      <w:r>
        <w:rPr>
          <w:rFonts w:ascii="Arial" w:hAnsi="Arial" w:cs="Arial"/>
        </w:rPr>
        <w:t>elke keuze die je</w:t>
      </w:r>
      <w:r w:rsidRPr="00D357B7">
        <w:rPr>
          <w:rFonts w:ascii="Arial" w:hAnsi="Arial" w:cs="Arial"/>
        </w:rPr>
        <w:t xml:space="preserve"> overwoog om tot </w:t>
      </w:r>
      <w:r>
        <w:rPr>
          <w:rFonts w:ascii="Arial" w:hAnsi="Arial" w:cs="Arial"/>
        </w:rPr>
        <w:t>je</w:t>
      </w:r>
      <w:r w:rsidRPr="00D357B7">
        <w:rPr>
          <w:rFonts w:ascii="Arial" w:hAnsi="Arial" w:cs="Arial"/>
        </w:rPr>
        <w:t xml:space="preserve"> conclusie te komen?</w:t>
      </w:r>
      <w:r>
        <w:rPr>
          <w:rFonts w:ascii="Arial" w:hAnsi="Arial" w:cs="Arial"/>
        </w:rPr>
        <w:t xml:space="preserve"> (bijvoorbeeld hoe lang moet de visser op zijn berekening</w:t>
      </w:r>
      <w:r w:rsidRPr="00D357B7">
        <w:rPr>
          <w:rFonts w:ascii="Arial" w:hAnsi="Arial" w:cs="Arial"/>
        </w:rPr>
        <w:t xml:space="preserve"> wachten, versus hoeveel tijd </w:t>
      </w:r>
      <w:r>
        <w:rPr>
          <w:rFonts w:ascii="Arial" w:hAnsi="Arial" w:cs="Arial"/>
        </w:rPr>
        <w:t xml:space="preserve">en brandstof bespaart de visser bij het varen </w:t>
      </w:r>
      <w:r w:rsidRPr="00D357B7">
        <w:rPr>
          <w:rFonts w:ascii="Arial" w:hAnsi="Arial" w:cs="Arial"/>
        </w:rPr>
        <w:t xml:space="preserve">tussen </w:t>
      </w:r>
      <w:r>
        <w:rPr>
          <w:rFonts w:ascii="Arial" w:hAnsi="Arial" w:cs="Arial"/>
        </w:rPr>
        <w:t>fuiken</w:t>
      </w:r>
      <w:r w:rsidRPr="00D357B7">
        <w:rPr>
          <w:rFonts w:ascii="Arial" w:hAnsi="Arial" w:cs="Arial"/>
        </w:rPr>
        <w:t>)</w:t>
      </w:r>
      <w:r>
        <w:rPr>
          <w:rFonts w:ascii="Arial" w:hAnsi="Arial" w:cs="Arial"/>
        </w:rPr>
        <w:t xml:space="preserve">. </w:t>
      </w:r>
      <w:r w:rsidRPr="00D357B7">
        <w:rPr>
          <w:rFonts w:ascii="Arial" w:hAnsi="Arial" w:cs="Arial"/>
        </w:rPr>
        <w:t>2 tot 3 alinea's is voldoende.</w:t>
      </w:r>
    </w:p>
    <w:p w14:paraId="04BA9D4A" w14:textId="3E125F2F" w:rsidR="00D357B7" w:rsidRPr="00D357B7" w:rsidRDefault="00D357B7" w:rsidP="00760F23">
      <w:pPr>
        <w:autoSpaceDE w:val="0"/>
        <w:autoSpaceDN w:val="0"/>
        <w:adjustRightInd w:val="0"/>
        <w:spacing w:after="0" w:line="240" w:lineRule="auto"/>
        <w:rPr>
          <w:rFonts w:ascii="Arial" w:hAnsi="Arial" w:cs="Arial"/>
        </w:rPr>
      </w:pPr>
    </w:p>
    <w:p w14:paraId="61DA5F85" w14:textId="126DAB19" w:rsidR="00D357B7" w:rsidRPr="00D357B7" w:rsidRDefault="00D357B7" w:rsidP="00760F23">
      <w:pPr>
        <w:autoSpaceDE w:val="0"/>
        <w:autoSpaceDN w:val="0"/>
        <w:adjustRightInd w:val="0"/>
        <w:spacing w:after="0" w:line="240" w:lineRule="auto"/>
        <w:rPr>
          <w:rFonts w:ascii="Arial" w:hAnsi="Arial" w:cs="Arial"/>
          <w:b/>
        </w:rPr>
      </w:pPr>
      <w:r w:rsidRPr="00D357B7">
        <w:rPr>
          <w:rFonts w:ascii="Arial" w:hAnsi="Arial" w:cs="Arial"/>
          <w:b/>
        </w:rPr>
        <w:t>Opdracht 3: Je verslag</w:t>
      </w:r>
    </w:p>
    <w:p w14:paraId="6FFBD8BE" w14:textId="56051ED0" w:rsidR="00F83BB7" w:rsidRPr="00D357B7" w:rsidRDefault="00D357B7" w:rsidP="00D357B7">
      <w:pPr>
        <w:autoSpaceDE w:val="0"/>
        <w:autoSpaceDN w:val="0"/>
        <w:adjustRightInd w:val="0"/>
        <w:spacing w:after="0" w:line="240" w:lineRule="auto"/>
        <w:rPr>
          <w:rFonts w:ascii="Arial" w:hAnsi="Arial" w:cs="Arial"/>
        </w:rPr>
      </w:pPr>
      <w:r>
        <w:rPr>
          <w:rFonts w:ascii="Arial" w:hAnsi="Arial" w:cs="Arial"/>
        </w:rPr>
        <w:t>Vat nu alles kort en bondig samen in een verslag.</w:t>
      </w:r>
    </w:p>
    <w:p w14:paraId="384D6561" w14:textId="0C370372" w:rsidR="00D357B7" w:rsidRPr="00D357B7" w:rsidRDefault="00D357B7" w:rsidP="00760F23">
      <w:pPr>
        <w:rPr>
          <w:rFonts w:ascii="Arial" w:hAnsi="Arial" w:cs="Arial"/>
        </w:rPr>
      </w:pPr>
    </w:p>
    <w:p w14:paraId="36325572" w14:textId="77777777" w:rsidR="00D357B7" w:rsidRDefault="00D357B7" w:rsidP="00D357B7">
      <w:pPr>
        <w:rPr>
          <w:rFonts w:ascii="Arial" w:hAnsi="Arial" w:cs="Arial"/>
        </w:rPr>
      </w:pPr>
      <w:r>
        <w:rPr>
          <w:rFonts w:ascii="Arial" w:hAnsi="Arial" w:cs="Arial"/>
        </w:rPr>
        <w:t xml:space="preserve">Je </w:t>
      </w:r>
      <w:r w:rsidRPr="00D357B7">
        <w:rPr>
          <w:rFonts w:ascii="Arial" w:hAnsi="Arial" w:cs="Arial"/>
        </w:rPr>
        <w:t>zou nu</w:t>
      </w:r>
      <w:r>
        <w:rPr>
          <w:rFonts w:ascii="Arial" w:hAnsi="Arial" w:cs="Arial"/>
        </w:rPr>
        <w:t xml:space="preserve"> 4 kaarten moeten hebben:</w:t>
      </w:r>
    </w:p>
    <w:p w14:paraId="2F770FEC" w14:textId="77777777" w:rsidR="00D357B7" w:rsidRPr="00D357B7" w:rsidRDefault="00D357B7" w:rsidP="00D357B7">
      <w:pPr>
        <w:pStyle w:val="ListParagraph"/>
        <w:numPr>
          <w:ilvl w:val="0"/>
          <w:numId w:val="33"/>
        </w:numPr>
        <w:rPr>
          <w:rFonts w:ascii="Arial" w:hAnsi="Arial" w:cs="Arial"/>
          <w:lang w:val="nl-NL"/>
        </w:rPr>
      </w:pPr>
      <w:r w:rsidRPr="00D357B7">
        <w:rPr>
          <w:rFonts w:ascii="Arial" w:hAnsi="Arial" w:cs="Arial"/>
          <w:lang w:val="nl-NL"/>
        </w:rPr>
        <w:t>kleine kaart met brute forc</w:t>
      </w:r>
      <w:r>
        <w:rPr>
          <w:rFonts w:ascii="Arial" w:hAnsi="Arial" w:cs="Arial"/>
          <w:lang w:val="nl-NL"/>
        </w:rPr>
        <w:t>e-algoritme,</w:t>
      </w:r>
    </w:p>
    <w:p w14:paraId="7EF71FBA" w14:textId="77777777" w:rsidR="00D357B7" w:rsidRPr="000D7129" w:rsidRDefault="00D357B7" w:rsidP="00D357B7">
      <w:pPr>
        <w:pStyle w:val="ListParagraph"/>
        <w:numPr>
          <w:ilvl w:val="0"/>
          <w:numId w:val="33"/>
        </w:numPr>
        <w:rPr>
          <w:rFonts w:ascii="Arial" w:hAnsi="Arial" w:cs="Arial"/>
          <w:lang w:val="nl-NL"/>
        </w:rPr>
      </w:pPr>
      <w:r w:rsidRPr="00D357B7">
        <w:rPr>
          <w:rFonts w:ascii="Arial" w:hAnsi="Arial" w:cs="Arial"/>
          <w:lang w:val="nl-NL"/>
        </w:rPr>
        <w:t>grote kaart met brute force-algoritme,</w:t>
      </w:r>
    </w:p>
    <w:p w14:paraId="319E92AB" w14:textId="47EE0C37" w:rsidR="00D357B7" w:rsidRPr="00D357B7" w:rsidRDefault="00D357B7" w:rsidP="00D357B7">
      <w:pPr>
        <w:pStyle w:val="ListParagraph"/>
        <w:numPr>
          <w:ilvl w:val="0"/>
          <w:numId w:val="33"/>
        </w:numPr>
        <w:rPr>
          <w:rFonts w:ascii="Arial" w:hAnsi="Arial" w:cs="Arial"/>
          <w:lang w:val="nl-NL"/>
        </w:rPr>
      </w:pPr>
      <w:r w:rsidRPr="00D357B7">
        <w:rPr>
          <w:rFonts w:ascii="Arial" w:hAnsi="Arial" w:cs="Arial"/>
          <w:lang w:val="nl-NL"/>
        </w:rPr>
        <w:t>klein</w:t>
      </w:r>
      <w:r>
        <w:rPr>
          <w:rFonts w:ascii="Arial" w:hAnsi="Arial" w:cs="Arial"/>
          <w:lang w:val="nl-NL"/>
        </w:rPr>
        <w:t xml:space="preserve">e kaart met een gretig </w:t>
      </w:r>
      <w:r w:rsidRPr="00D357B7">
        <w:rPr>
          <w:rFonts w:ascii="Arial" w:hAnsi="Arial" w:cs="Arial"/>
          <w:lang w:val="nl-NL"/>
        </w:rPr>
        <w:t>heuristisch algoritme,</w:t>
      </w:r>
      <w:r>
        <w:rPr>
          <w:rFonts w:ascii="Arial" w:hAnsi="Arial" w:cs="Arial"/>
          <w:lang w:val="nl-NL"/>
        </w:rPr>
        <w:t xml:space="preserve"> en een</w:t>
      </w:r>
      <w:r w:rsidRPr="00D357B7">
        <w:rPr>
          <w:rFonts w:ascii="Arial" w:hAnsi="Arial" w:cs="Arial"/>
          <w:lang w:val="nl-NL"/>
        </w:rPr>
        <w:t xml:space="preserve"> </w:t>
      </w:r>
    </w:p>
    <w:p w14:paraId="56634F2D" w14:textId="77777777" w:rsidR="00D357B7" w:rsidRPr="000D7129" w:rsidRDefault="00D357B7" w:rsidP="00D357B7">
      <w:pPr>
        <w:pStyle w:val="ListParagraph"/>
        <w:numPr>
          <w:ilvl w:val="0"/>
          <w:numId w:val="33"/>
        </w:numPr>
        <w:rPr>
          <w:rFonts w:ascii="Arial" w:hAnsi="Arial" w:cs="Arial"/>
          <w:lang w:val="nl-NL"/>
        </w:rPr>
      </w:pPr>
      <w:r>
        <w:rPr>
          <w:rFonts w:ascii="Arial" w:hAnsi="Arial" w:cs="Arial"/>
          <w:lang w:val="nl-NL"/>
        </w:rPr>
        <w:t>grote kaart met een gretig heuristisch algoritme.</w:t>
      </w:r>
    </w:p>
    <w:p w14:paraId="3D5D92C2" w14:textId="743BC0D8" w:rsidR="00D357B7" w:rsidRDefault="00D357B7" w:rsidP="00D357B7">
      <w:pPr>
        <w:rPr>
          <w:rFonts w:ascii="Arial" w:hAnsi="Arial" w:cs="Arial"/>
        </w:rPr>
      </w:pPr>
      <w:r>
        <w:rPr>
          <w:rFonts w:ascii="Arial" w:hAnsi="Arial" w:cs="Arial"/>
        </w:rPr>
        <w:t xml:space="preserve">Daarnaast </w:t>
      </w:r>
      <w:r w:rsidR="00202BF2">
        <w:rPr>
          <w:rFonts w:ascii="Arial" w:hAnsi="Arial" w:cs="Arial"/>
        </w:rPr>
        <w:t>heb</w:t>
      </w:r>
      <w:r>
        <w:rPr>
          <w:rFonts w:ascii="Arial" w:hAnsi="Arial" w:cs="Arial"/>
        </w:rPr>
        <w:t xml:space="preserve"> je</w:t>
      </w:r>
      <w:r w:rsidRPr="00D357B7">
        <w:rPr>
          <w:rFonts w:ascii="Arial" w:hAnsi="Arial" w:cs="Arial"/>
        </w:rPr>
        <w:t xml:space="preserve"> </w:t>
      </w:r>
      <w:r w:rsidR="00202BF2">
        <w:rPr>
          <w:rFonts w:ascii="Arial" w:hAnsi="Arial" w:cs="Arial"/>
        </w:rPr>
        <w:t xml:space="preserve">inmiddels </w:t>
      </w:r>
      <w:r w:rsidRPr="00D357B7">
        <w:rPr>
          <w:rFonts w:ascii="Arial" w:hAnsi="Arial" w:cs="Arial"/>
        </w:rPr>
        <w:t xml:space="preserve">verschillende </w:t>
      </w:r>
      <w:r w:rsidR="00EF654A">
        <w:rPr>
          <w:rFonts w:ascii="Arial" w:hAnsi="Arial" w:cs="Arial"/>
        </w:rPr>
        <w:t>toelichting</w:t>
      </w:r>
      <w:ins w:id="44" w:author="Sjaak Smetsers" w:date="2018-08-19T10:34:00Z">
        <w:r w:rsidR="00C46BF0">
          <w:rPr>
            <w:rFonts w:ascii="Arial" w:hAnsi="Arial" w:cs="Arial"/>
          </w:rPr>
          <w:t>en</w:t>
        </w:r>
      </w:ins>
      <w:r w:rsidR="00EF654A">
        <w:rPr>
          <w:rFonts w:ascii="Arial" w:hAnsi="Arial" w:cs="Arial"/>
        </w:rPr>
        <w:t xml:space="preserve"> bij </w:t>
      </w:r>
      <w:r w:rsidR="00202BF2">
        <w:rPr>
          <w:rFonts w:ascii="Arial" w:hAnsi="Arial" w:cs="Arial"/>
        </w:rPr>
        <w:t>elk</w:t>
      </w:r>
      <w:ins w:id="45" w:author="Sjaak Smetsers" w:date="2018-08-19T10:35:00Z">
        <w:r w:rsidR="00C46BF0">
          <w:rPr>
            <w:rFonts w:ascii="Arial" w:hAnsi="Arial" w:cs="Arial"/>
          </w:rPr>
          <w:t xml:space="preserve"> algoritme</w:t>
        </w:r>
      </w:ins>
      <w:r w:rsidRPr="00D357B7">
        <w:rPr>
          <w:rFonts w:ascii="Arial" w:hAnsi="Arial" w:cs="Arial"/>
        </w:rPr>
        <w:t xml:space="preserve">. </w:t>
      </w:r>
    </w:p>
    <w:p w14:paraId="586B7324" w14:textId="237B92BF" w:rsidR="00491F7E" w:rsidRDefault="00491F7E" w:rsidP="00491F7E">
      <w:pPr>
        <w:autoSpaceDE w:val="0"/>
        <w:autoSpaceDN w:val="0"/>
        <w:adjustRightInd w:val="0"/>
        <w:spacing w:after="0" w:line="240" w:lineRule="auto"/>
        <w:rPr>
          <w:rFonts w:ascii="Arial" w:hAnsi="Arial" w:cs="Arial"/>
        </w:rPr>
      </w:pPr>
      <w:r>
        <w:rPr>
          <w:rFonts w:ascii="Arial" w:hAnsi="Arial" w:cs="Arial"/>
        </w:rPr>
        <w:t>Na je inleiding v</w:t>
      </w:r>
      <w:r w:rsidRPr="00D357B7">
        <w:rPr>
          <w:rFonts w:ascii="Arial" w:hAnsi="Arial" w:cs="Arial"/>
        </w:rPr>
        <w:t xml:space="preserve">oeg je </w:t>
      </w:r>
      <w:r>
        <w:rPr>
          <w:rFonts w:ascii="Arial" w:hAnsi="Arial" w:cs="Arial"/>
        </w:rPr>
        <w:t xml:space="preserve">de </w:t>
      </w:r>
      <w:r w:rsidRPr="00D357B7">
        <w:rPr>
          <w:rFonts w:ascii="Arial" w:hAnsi="Arial" w:cs="Arial"/>
        </w:rPr>
        <w:t xml:space="preserve">twee </w:t>
      </w:r>
      <w:r>
        <w:rPr>
          <w:rFonts w:ascii="Arial" w:hAnsi="Arial" w:cs="Arial"/>
        </w:rPr>
        <w:t xml:space="preserve">brute force </w:t>
      </w:r>
      <w:r w:rsidRPr="00D357B7">
        <w:rPr>
          <w:rFonts w:ascii="Arial" w:hAnsi="Arial" w:cs="Arial"/>
        </w:rPr>
        <w:t xml:space="preserve">kaarten en leg </w:t>
      </w:r>
      <w:r>
        <w:rPr>
          <w:rFonts w:ascii="Arial" w:hAnsi="Arial" w:cs="Arial"/>
        </w:rPr>
        <w:t xml:space="preserve">je </w:t>
      </w:r>
      <w:r w:rsidRPr="00D357B7">
        <w:rPr>
          <w:rFonts w:ascii="Arial" w:hAnsi="Arial" w:cs="Arial"/>
        </w:rPr>
        <w:t>in het kort uit waarom de grote zo uitdagend was</w:t>
      </w:r>
      <w:r>
        <w:rPr>
          <w:rFonts w:ascii="Arial" w:hAnsi="Arial" w:cs="Arial"/>
        </w:rPr>
        <w:t xml:space="preserve">. Leg ook uit </w:t>
      </w:r>
      <w:r w:rsidRPr="00D357B7">
        <w:rPr>
          <w:rFonts w:ascii="Arial" w:hAnsi="Arial" w:cs="Arial"/>
        </w:rPr>
        <w:t>waarom dit algoritme voor de fuikvisser niet handig is.</w:t>
      </w:r>
      <w:r>
        <w:rPr>
          <w:rFonts w:ascii="Arial" w:hAnsi="Arial" w:cs="Arial"/>
        </w:rPr>
        <w:t xml:space="preserve"> </w:t>
      </w:r>
      <w:r w:rsidR="00D357B7" w:rsidRPr="00D357B7">
        <w:rPr>
          <w:rFonts w:ascii="Arial" w:hAnsi="Arial" w:cs="Arial"/>
        </w:rPr>
        <w:t>Leg vervolgens uit hoe het gretige heuristische algoritme dat je hebt gebruikt werkt. Neem de twee kaarten daarvoor op.</w:t>
      </w:r>
    </w:p>
    <w:p w14:paraId="3656B6DE" w14:textId="317F4352" w:rsidR="00491F7E" w:rsidRDefault="00491F7E" w:rsidP="00491F7E">
      <w:pPr>
        <w:autoSpaceDE w:val="0"/>
        <w:autoSpaceDN w:val="0"/>
        <w:adjustRightInd w:val="0"/>
        <w:spacing w:after="0" w:line="240" w:lineRule="auto"/>
        <w:rPr>
          <w:rFonts w:ascii="Arial" w:hAnsi="Arial" w:cs="Arial"/>
        </w:rPr>
      </w:pPr>
    </w:p>
    <w:p w14:paraId="7A46711C" w14:textId="45357EF0" w:rsidR="00327298" w:rsidRDefault="00327298" w:rsidP="00491F7E">
      <w:pPr>
        <w:autoSpaceDE w:val="0"/>
        <w:autoSpaceDN w:val="0"/>
        <w:adjustRightInd w:val="0"/>
        <w:spacing w:after="0" w:line="240" w:lineRule="auto"/>
        <w:rPr>
          <w:rFonts w:ascii="Arial" w:hAnsi="Arial" w:cs="Arial"/>
        </w:rPr>
      </w:pPr>
      <w:r>
        <w:rPr>
          <w:rFonts w:ascii="Arial" w:hAnsi="Arial" w:cs="Arial"/>
          <w:sz w:val="24"/>
          <w:szCs w:val="24"/>
        </w:rPr>
        <w:t>Als je een bekende algoritme voor een andere probleem hebt gebruikt, leg uit wat het verschil is tussen de problemen (bijvoorbeeld: waarom levert alléén het gebruiken van Kruskal geen oplossing voor het TSP probleem)?</w:t>
      </w:r>
    </w:p>
    <w:p w14:paraId="4DE42A3F" w14:textId="77777777" w:rsidR="00327298" w:rsidRDefault="00327298" w:rsidP="00491F7E">
      <w:pPr>
        <w:autoSpaceDE w:val="0"/>
        <w:autoSpaceDN w:val="0"/>
        <w:adjustRightInd w:val="0"/>
        <w:spacing w:after="0" w:line="240" w:lineRule="auto"/>
        <w:rPr>
          <w:rFonts w:ascii="Arial" w:hAnsi="Arial" w:cs="Arial"/>
        </w:rPr>
      </w:pPr>
    </w:p>
    <w:p w14:paraId="358BF1A6" w14:textId="50736C29" w:rsidR="00D357B7" w:rsidRDefault="00D357B7" w:rsidP="00491F7E">
      <w:pPr>
        <w:autoSpaceDE w:val="0"/>
        <w:autoSpaceDN w:val="0"/>
        <w:adjustRightInd w:val="0"/>
        <w:spacing w:after="0" w:line="240" w:lineRule="auto"/>
        <w:rPr>
          <w:rFonts w:ascii="Arial" w:hAnsi="Arial" w:cs="Arial"/>
        </w:rPr>
      </w:pPr>
      <w:r w:rsidRPr="00491F7E">
        <w:rPr>
          <w:rFonts w:ascii="Arial" w:hAnsi="Arial" w:cs="Arial"/>
          <w:highlight w:val="yellow"/>
        </w:rPr>
        <w:t xml:space="preserve">Tot slot, leg uit welk van deze twee algoritmes </w:t>
      </w:r>
      <w:del w:id="46" w:author="Sjaak Smetsers" w:date="2018-08-22T08:38:00Z">
        <w:r w:rsidRPr="00491F7E" w:rsidDel="00195D6B">
          <w:rPr>
            <w:rFonts w:ascii="Arial" w:hAnsi="Arial" w:cs="Arial"/>
            <w:highlight w:val="yellow"/>
          </w:rPr>
          <w:delText xml:space="preserve">het </w:delText>
        </w:r>
      </w:del>
      <w:ins w:id="47" w:author="Sjaak Smetsers" w:date="2018-08-22T08:38:00Z">
        <w:r w:rsidR="00195D6B">
          <w:rPr>
            <w:rFonts w:ascii="Arial" w:hAnsi="Arial" w:cs="Arial"/>
            <w:highlight w:val="yellow"/>
          </w:rPr>
          <w:t>de</w:t>
        </w:r>
        <w:r w:rsidR="00195D6B" w:rsidRPr="00491F7E">
          <w:rPr>
            <w:rFonts w:ascii="Arial" w:hAnsi="Arial" w:cs="Arial"/>
            <w:highlight w:val="yellow"/>
          </w:rPr>
          <w:t xml:space="preserve"> </w:t>
        </w:r>
      </w:ins>
      <w:r w:rsidRPr="00491F7E">
        <w:rPr>
          <w:rFonts w:ascii="Arial" w:hAnsi="Arial" w:cs="Arial"/>
          <w:highlight w:val="yellow"/>
        </w:rPr>
        <w:t xml:space="preserve">beste oplossing </w:t>
      </w:r>
      <w:del w:id="48" w:author="Sjaak Smetsers" w:date="2018-08-22T08:38:00Z">
        <w:r w:rsidRPr="00491F7E" w:rsidDel="00195D6B">
          <w:rPr>
            <w:rFonts w:ascii="Arial" w:hAnsi="Arial" w:cs="Arial"/>
            <w:highlight w:val="yellow"/>
          </w:rPr>
          <w:delText xml:space="preserve">bood </w:delText>
        </w:r>
      </w:del>
      <w:ins w:id="49" w:author="Sjaak Smetsers" w:date="2018-08-22T08:38:00Z">
        <w:r w:rsidR="00195D6B">
          <w:rPr>
            <w:rFonts w:ascii="Arial" w:hAnsi="Arial" w:cs="Arial"/>
            <w:highlight w:val="yellow"/>
          </w:rPr>
          <w:t>gaf</w:t>
        </w:r>
        <w:r w:rsidR="00195D6B" w:rsidRPr="00491F7E">
          <w:rPr>
            <w:rFonts w:ascii="Arial" w:hAnsi="Arial" w:cs="Arial"/>
            <w:highlight w:val="yellow"/>
          </w:rPr>
          <w:t xml:space="preserve"> </w:t>
        </w:r>
      </w:ins>
      <w:r w:rsidRPr="00491F7E">
        <w:rPr>
          <w:rFonts w:ascii="Arial" w:hAnsi="Arial" w:cs="Arial"/>
          <w:highlight w:val="yellow"/>
        </w:rPr>
        <w:t>voor het probleem met de fuiken en de gevolgen van elke keuze.</w:t>
      </w:r>
      <w:r w:rsidRPr="00D357B7">
        <w:rPr>
          <w:rFonts w:ascii="Arial" w:hAnsi="Arial" w:cs="Arial"/>
        </w:rPr>
        <w:t xml:space="preserve"> Alles bij elkaar zou je </w:t>
      </w:r>
      <w:ins w:id="50" w:author="Sjaak Smetsers" w:date="2018-08-22T08:39:00Z">
        <w:r w:rsidR="00195D6B">
          <w:rPr>
            <w:rFonts w:ascii="Arial" w:hAnsi="Arial" w:cs="Arial"/>
          </w:rPr>
          <w:t xml:space="preserve">dit </w:t>
        </w:r>
      </w:ins>
      <w:r w:rsidRPr="00D357B7">
        <w:rPr>
          <w:rFonts w:ascii="Arial" w:hAnsi="Arial" w:cs="Arial"/>
        </w:rPr>
        <w:t xml:space="preserve">in </w:t>
      </w:r>
      <w:del w:id="51" w:author="Sjaak Smetsers" w:date="2018-08-22T08:38:00Z">
        <w:r w:rsidRPr="00D357B7" w:rsidDel="00195D6B">
          <w:rPr>
            <w:rFonts w:ascii="Arial" w:hAnsi="Arial" w:cs="Arial"/>
          </w:rPr>
          <w:delText xml:space="preserve"> </w:delText>
        </w:r>
      </w:del>
      <w:r w:rsidRPr="00D357B7">
        <w:rPr>
          <w:rFonts w:ascii="Arial" w:hAnsi="Arial" w:cs="Arial"/>
        </w:rPr>
        <w:t>ongeveer 2 tot 3 pagina's moeten kunnen verwoorden (beperk je tot de kern).</w:t>
      </w:r>
    </w:p>
    <w:p w14:paraId="2FFAF2B3" w14:textId="493D7FB7" w:rsidR="00491F7E" w:rsidRDefault="00491F7E" w:rsidP="00491F7E">
      <w:pPr>
        <w:autoSpaceDE w:val="0"/>
        <w:autoSpaceDN w:val="0"/>
        <w:adjustRightInd w:val="0"/>
        <w:spacing w:after="0" w:line="240" w:lineRule="auto"/>
        <w:rPr>
          <w:rFonts w:ascii="Arial" w:hAnsi="Arial" w:cs="Arial"/>
        </w:rPr>
      </w:pPr>
    </w:p>
    <w:p w14:paraId="57595C48" w14:textId="77777777" w:rsidR="00491F7E" w:rsidRPr="00D357B7" w:rsidRDefault="00491F7E" w:rsidP="00491F7E">
      <w:pPr>
        <w:autoSpaceDE w:val="0"/>
        <w:autoSpaceDN w:val="0"/>
        <w:adjustRightInd w:val="0"/>
        <w:spacing w:after="0" w:line="240" w:lineRule="auto"/>
        <w:rPr>
          <w:rFonts w:ascii="Arial" w:hAnsi="Arial" w:cs="Arial"/>
        </w:rPr>
      </w:pPr>
    </w:p>
    <w:p w14:paraId="52DDC989" w14:textId="7C9DD381" w:rsidR="00760F23" w:rsidRDefault="00760F23" w:rsidP="00760F23">
      <w:pPr>
        <w:rPr>
          <w:rFonts w:ascii="Arial" w:hAnsi="Arial" w:cs="Arial"/>
        </w:rPr>
      </w:pPr>
    </w:p>
    <w:p w14:paraId="4DC7FC11" w14:textId="5641BCF5" w:rsidR="00F9606D" w:rsidRPr="00F9606D" w:rsidRDefault="00195D6B" w:rsidP="00760F23">
      <w:pPr>
        <w:rPr>
          <w:rFonts w:ascii="Arial" w:hAnsi="Arial" w:cs="Arial"/>
          <w:b/>
        </w:rPr>
      </w:pPr>
      <w:ins w:id="52" w:author="Sjaak Smetsers" w:date="2018-08-22T08:39:00Z">
        <w:r>
          <w:rPr>
            <w:rFonts w:ascii="Arial" w:hAnsi="Arial" w:cs="Arial"/>
            <w:b/>
          </w:rPr>
          <w:t xml:space="preserve">Extra uitdagende </w:t>
        </w:r>
      </w:ins>
      <w:del w:id="53" w:author="Sjaak Smetsers" w:date="2018-08-22T08:39:00Z">
        <w:r w:rsidR="00F9606D" w:rsidRPr="00F9606D" w:rsidDel="00195D6B">
          <w:rPr>
            <w:rFonts w:ascii="Arial" w:hAnsi="Arial" w:cs="Arial"/>
            <w:b/>
          </w:rPr>
          <w:delText>Opdracht extra uitdaging</w:delText>
        </w:r>
      </w:del>
      <w:ins w:id="54" w:author="Sjaak Smetsers" w:date="2018-08-22T08:39:00Z">
        <w:r>
          <w:rPr>
            <w:rFonts w:ascii="Arial" w:hAnsi="Arial" w:cs="Arial"/>
            <w:b/>
          </w:rPr>
          <w:t>opdracht</w:t>
        </w:r>
      </w:ins>
      <w:r w:rsidR="00F9606D" w:rsidRPr="00F9606D">
        <w:rPr>
          <w:rFonts w:ascii="Arial" w:hAnsi="Arial" w:cs="Arial"/>
          <w:b/>
        </w:rPr>
        <w:t xml:space="preserve"> (voor een excellent</w:t>
      </w:r>
      <w:del w:id="55" w:author="Sjaak Smetsers" w:date="2018-08-22T08:39:00Z">
        <w:r w:rsidR="00F9606D" w:rsidRPr="00F9606D" w:rsidDel="00195D6B">
          <w:rPr>
            <w:rFonts w:ascii="Arial" w:hAnsi="Arial" w:cs="Arial"/>
            <w:b/>
          </w:rPr>
          <w:delText>e</w:delText>
        </w:r>
      </w:del>
      <w:r w:rsidR="00F9606D" w:rsidRPr="00F9606D">
        <w:rPr>
          <w:rFonts w:ascii="Arial" w:hAnsi="Arial" w:cs="Arial"/>
          <w:b/>
        </w:rPr>
        <w:t xml:space="preserve"> cijfer):</w:t>
      </w:r>
    </w:p>
    <w:p w14:paraId="5C97A89D" w14:textId="571A1CAA" w:rsidR="00F9606D" w:rsidRDefault="004551FA" w:rsidP="00F9606D">
      <w:pPr>
        <w:ind w:left="720"/>
        <w:rPr>
          <w:rFonts w:ascii="Arial" w:hAnsi="Arial" w:cs="Arial"/>
        </w:rPr>
      </w:pPr>
      <w:r>
        <w:rPr>
          <w:rFonts w:ascii="Arial" w:hAnsi="Arial" w:cs="Arial"/>
        </w:rPr>
        <w:t>Als je echt een hoog cijfer wil</w:t>
      </w:r>
      <w:del w:id="56" w:author="Sjaak Smetsers" w:date="2018-08-22T08:39:00Z">
        <w:r w:rsidDel="00195D6B">
          <w:rPr>
            <w:rFonts w:ascii="Arial" w:hAnsi="Arial" w:cs="Arial"/>
          </w:rPr>
          <w:delText>t</w:delText>
        </w:r>
      </w:del>
      <w:r>
        <w:rPr>
          <w:rFonts w:ascii="Arial" w:hAnsi="Arial" w:cs="Arial"/>
        </w:rPr>
        <w:t xml:space="preserve">, dan moet je verder gaan dan alleen </w:t>
      </w:r>
      <w:del w:id="57" w:author="Sjaak Smetsers" w:date="2018-08-22T08:40:00Z">
        <w:r w:rsidDel="00195D6B">
          <w:rPr>
            <w:rFonts w:ascii="Arial" w:hAnsi="Arial" w:cs="Arial"/>
          </w:rPr>
          <w:delText xml:space="preserve">de </w:delText>
        </w:r>
      </w:del>
      <w:ins w:id="58" w:author="Sjaak Smetsers" w:date="2018-08-22T08:40:00Z">
        <w:r w:rsidR="00195D6B">
          <w:rPr>
            <w:rFonts w:ascii="Arial" w:hAnsi="Arial" w:cs="Arial"/>
          </w:rPr>
          <w:t xml:space="preserve">het uitleggen en toepassen van </w:t>
        </w:r>
        <w:r w:rsidR="00195D6B">
          <w:rPr>
            <w:rFonts w:ascii="Arial" w:hAnsi="Arial" w:cs="Arial"/>
          </w:rPr>
          <w:t xml:space="preserve"> </w:t>
        </w:r>
      </w:ins>
      <w:r>
        <w:rPr>
          <w:rFonts w:ascii="Arial" w:hAnsi="Arial" w:cs="Arial"/>
        </w:rPr>
        <w:t>algoritmes</w:t>
      </w:r>
      <w:del w:id="59" w:author="Sjaak Smetsers" w:date="2018-08-22T08:40:00Z">
        <w:r w:rsidDel="00195D6B">
          <w:rPr>
            <w:rFonts w:ascii="Arial" w:hAnsi="Arial" w:cs="Arial"/>
          </w:rPr>
          <w:delText xml:space="preserve"> toe te passen en uit te leggen</w:delText>
        </w:r>
      </w:del>
      <w:r>
        <w:rPr>
          <w:rFonts w:ascii="Arial" w:hAnsi="Arial" w:cs="Arial"/>
        </w:rPr>
        <w:t>. Hiervoor moet je ook zelf verdiepend</w:t>
      </w:r>
      <w:del w:id="60" w:author="Sjaak Smetsers" w:date="2018-08-22T08:40:00Z">
        <w:r w:rsidDel="00195D6B">
          <w:rPr>
            <w:rFonts w:ascii="Arial" w:hAnsi="Arial" w:cs="Arial"/>
          </w:rPr>
          <w:delText>e</w:delText>
        </w:r>
      </w:del>
      <w:r>
        <w:rPr>
          <w:rFonts w:ascii="Arial" w:hAnsi="Arial" w:cs="Arial"/>
        </w:rPr>
        <w:t xml:space="preserve"> onderzoek doen naar </w:t>
      </w:r>
      <w:del w:id="61" w:author="Sjaak Smetsers" w:date="2018-08-22T08:40:00Z">
        <w:r w:rsidDel="00195D6B">
          <w:rPr>
            <w:rFonts w:ascii="Arial" w:hAnsi="Arial" w:cs="Arial"/>
          </w:rPr>
          <w:delText xml:space="preserve">echte </w:delText>
        </w:r>
      </w:del>
      <w:ins w:id="62" w:author="Sjaak Smetsers" w:date="2018-08-22T08:40:00Z">
        <w:r w:rsidR="00195D6B">
          <w:rPr>
            <w:rFonts w:ascii="Arial" w:hAnsi="Arial" w:cs="Arial"/>
          </w:rPr>
          <w:t>realistische</w:t>
        </w:r>
        <w:r w:rsidR="00195D6B">
          <w:rPr>
            <w:rFonts w:ascii="Arial" w:hAnsi="Arial" w:cs="Arial"/>
          </w:rPr>
          <w:t xml:space="preserve"> </w:t>
        </w:r>
      </w:ins>
      <w:r>
        <w:rPr>
          <w:rFonts w:ascii="Arial" w:hAnsi="Arial" w:cs="Arial"/>
        </w:rPr>
        <w:t xml:space="preserve">toepassingen van </w:t>
      </w:r>
      <w:del w:id="63" w:author="Sjaak Smetsers" w:date="2018-08-22T08:40:00Z">
        <w:r w:rsidDel="00195D6B">
          <w:rPr>
            <w:rFonts w:ascii="Arial" w:hAnsi="Arial" w:cs="Arial"/>
          </w:rPr>
          <w:delText xml:space="preserve">de </w:delText>
        </w:r>
      </w:del>
      <w:ins w:id="64" w:author="Sjaak Smetsers" w:date="2018-08-22T08:40:00Z">
        <w:r w:rsidR="00195D6B">
          <w:rPr>
            <w:rFonts w:ascii="Arial" w:hAnsi="Arial" w:cs="Arial"/>
          </w:rPr>
          <w:t>het</w:t>
        </w:r>
        <w:r w:rsidR="00195D6B">
          <w:rPr>
            <w:rFonts w:ascii="Arial" w:hAnsi="Arial" w:cs="Arial"/>
          </w:rPr>
          <w:t xml:space="preserve"> </w:t>
        </w:r>
      </w:ins>
      <w:r>
        <w:rPr>
          <w:rFonts w:ascii="Arial" w:hAnsi="Arial" w:cs="Arial"/>
        </w:rPr>
        <w:t>handelsreizigersprobleem.</w:t>
      </w:r>
    </w:p>
    <w:p w14:paraId="022D103A" w14:textId="69B96C40" w:rsidR="004551FA" w:rsidRDefault="004551FA" w:rsidP="00F9606D">
      <w:pPr>
        <w:ind w:left="720"/>
        <w:rPr>
          <w:rFonts w:ascii="Arial" w:hAnsi="Arial" w:cs="Arial"/>
        </w:rPr>
      </w:pPr>
      <w:r>
        <w:rPr>
          <w:rFonts w:ascii="Arial" w:hAnsi="Arial" w:cs="Arial"/>
        </w:rPr>
        <w:t xml:space="preserve">Bespreek het gebruik van de twee algoritmen voor </w:t>
      </w:r>
      <w:ins w:id="65" w:author="Sjaak Smetsers" w:date="2018-08-22T08:41:00Z">
        <w:r w:rsidR="00195D6B">
          <w:rPr>
            <w:rFonts w:ascii="Arial" w:hAnsi="Arial" w:cs="Arial"/>
          </w:rPr>
          <w:t xml:space="preserve">oplossen van </w:t>
        </w:r>
      </w:ins>
      <w:r>
        <w:rPr>
          <w:rFonts w:ascii="Arial" w:hAnsi="Arial" w:cs="Arial"/>
        </w:rPr>
        <w:t>echte problemen. Werk voorbeelden uit aan de hand van specifieke kaarten</w:t>
      </w:r>
      <w:del w:id="66" w:author="Sjaak Smetsers" w:date="2018-08-22T08:41:00Z">
        <w:r w:rsidDel="00195D6B">
          <w:rPr>
            <w:rFonts w:ascii="Arial" w:hAnsi="Arial" w:cs="Arial"/>
          </w:rPr>
          <w:delText>,</w:delText>
        </w:r>
      </w:del>
      <w:r>
        <w:rPr>
          <w:rFonts w:ascii="Arial" w:hAnsi="Arial" w:cs="Arial"/>
        </w:rPr>
        <w:t xml:space="preserve"> en leg uit hoe de algoritmes voor ieder</w:t>
      </w:r>
      <w:ins w:id="67" w:author="Sjaak Smetsers" w:date="2018-08-22T08:41:00Z">
        <w:r w:rsidR="00195D6B">
          <w:rPr>
            <w:rFonts w:ascii="Arial" w:hAnsi="Arial" w:cs="Arial"/>
          </w:rPr>
          <w:t xml:space="preserve"> voorbeeld</w:t>
        </w:r>
      </w:ins>
      <w:r>
        <w:rPr>
          <w:rFonts w:ascii="Arial" w:hAnsi="Arial" w:cs="Arial"/>
        </w:rPr>
        <w:t xml:space="preserve"> werk</w:t>
      </w:r>
      <w:ins w:id="68" w:author="Sjaak Smetsers" w:date="2018-08-22T08:41:00Z">
        <w:r w:rsidR="00195D6B">
          <w:rPr>
            <w:rFonts w:ascii="Arial" w:hAnsi="Arial" w:cs="Arial"/>
          </w:rPr>
          <w:t>en</w:t>
        </w:r>
      </w:ins>
      <w:del w:id="69" w:author="Sjaak Smetsers" w:date="2018-08-22T08:41:00Z">
        <w:r w:rsidDel="00195D6B">
          <w:rPr>
            <w:rFonts w:ascii="Arial" w:hAnsi="Arial" w:cs="Arial"/>
          </w:rPr>
          <w:delText>t</w:delText>
        </w:r>
      </w:del>
      <w:r>
        <w:rPr>
          <w:rFonts w:ascii="Arial" w:hAnsi="Arial" w:cs="Arial"/>
        </w:rPr>
        <w:t xml:space="preserve"> en hoe ze uitpakken.</w:t>
      </w:r>
    </w:p>
    <w:p w14:paraId="53CC079B" w14:textId="5A5F80D3" w:rsidR="004551FA" w:rsidRDefault="004551FA" w:rsidP="004551FA">
      <w:pPr>
        <w:ind w:left="720"/>
        <w:rPr>
          <w:rFonts w:ascii="Arial" w:hAnsi="Arial" w:cs="Arial"/>
        </w:rPr>
      </w:pPr>
      <w:r>
        <w:rPr>
          <w:rFonts w:ascii="Arial" w:hAnsi="Arial" w:cs="Arial"/>
        </w:rPr>
        <w:t xml:space="preserve">Evalueer </w:t>
      </w:r>
      <w:r w:rsidRPr="004551FA">
        <w:rPr>
          <w:rFonts w:ascii="Arial" w:hAnsi="Arial" w:cs="Arial"/>
        </w:rPr>
        <w:t xml:space="preserve">de twee algoritmen in echte wereldproblemen. Dit houdt in dat we de voordelen van kosten </w:t>
      </w:r>
      <w:del w:id="70" w:author="Sjaak Smetsers" w:date="2018-08-22T08:41:00Z">
        <w:r w:rsidRPr="004551FA" w:rsidDel="00195D6B">
          <w:rPr>
            <w:rFonts w:ascii="Arial" w:hAnsi="Arial" w:cs="Arial"/>
          </w:rPr>
          <w:delText xml:space="preserve">versus </w:delText>
        </w:r>
      </w:del>
      <w:ins w:id="71" w:author="Sjaak Smetsers" w:date="2018-08-22T08:41:00Z">
        <w:r w:rsidR="00195D6B">
          <w:rPr>
            <w:rFonts w:ascii="Arial" w:hAnsi="Arial" w:cs="Arial"/>
          </w:rPr>
          <w:t>ten opzichte van de</w:t>
        </w:r>
        <w:r w:rsidR="00195D6B" w:rsidRPr="004551FA">
          <w:rPr>
            <w:rFonts w:ascii="Arial" w:hAnsi="Arial" w:cs="Arial"/>
          </w:rPr>
          <w:t xml:space="preserve"> </w:t>
        </w:r>
      </w:ins>
      <w:r w:rsidRPr="004551FA">
        <w:rPr>
          <w:rFonts w:ascii="Arial" w:hAnsi="Arial" w:cs="Arial"/>
        </w:rPr>
        <w:t xml:space="preserve">baten bekijken om betere oplossingen te vinden, voorbeelden geven die laten zien hoe een heuristiek niet de optimale oplossing kan vinden, en </w:t>
      </w:r>
      <w:ins w:id="72" w:author="Sjaak Smetsers" w:date="2018-08-22T08:43:00Z">
        <w:r w:rsidR="00195D6B">
          <w:rPr>
            <w:rFonts w:ascii="Arial" w:hAnsi="Arial" w:cs="Arial"/>
          </w:rPr>
          <w:t>potenti</w:t>
        </w:r>
        <w:r w:rsidR="00195D6B" w:rsidRPr="00195D6B">
          <w:rPr>
            <w:rFonts w:ascii="Arial" w:hAnsi="Arial" w:cs="Arial"/>
            <w:rPrChange w:id="73" w:author="Sjaak Smetsers" w:date="2018-08-22T08:43:00Z">
              <w:rPr>
                <w:rFonts w:ascii="Arial" w:hAnsi="Arial" w:cs="Arial"/>
                <w:lang w:val="en-GB"/>
              </w:rPr>
            </w:rPrChange>
          </w:rPr>
          <w:t>ë</w:t>
        </w:r>
        <w:r w:rsidR="00195D6B">
          <w:rPr>
            <w:rFonts w:ascii="Arial" w:hAnsi="Arial" w:cs="Arial"/>
          </w:rPr>
          <w:t xml:space="preserve">le </w:t>
        </w:r>
      </w:ins>
      <w:del w:id="74" w:author="Sjaak Smetsers" w:date="2018-08-22T08:43:00Z">
        <w:r w:rsidRPr="004551FA" w:rsidDel="00195D6B">
          <w:rPr>
            <w:rFonts w:ascii="Arial" w:hAnsi="Arial" w:cs="Arial"/>
          </w:rPr>
          <w:delText xml:space="preserve">mogelijk aanvullende </w:delText>
        </w:r>
      </w:del>
      <w:r w:rsidRPr="004551FA">
        <w:rPr>
          <w:rFonts w:ascii="Arial" w:hAnsi="Arial" w:cs="Arial"/>
        </w:rPr>
        <w:t xml:space="preserve">complicaties bekijken die </w:t>
      </w:r>
      <w:ins w:id="75" w:author="Sjaak Smetsers" w:date="2018-08-22T08:43:00Z">
        <w:r w:rsidR="00195D6B">
          <w:rPr>
            <w:rFonts w:ascii="Arial" w:hAnsi="Arial" w:cs="Arial"/>
          </w:rPr>
          <w:t xml:space="preserve">door </w:t>
        </w:r>
      </w:ins>
      <w:r w:rsidRPr="004551FA">
        <w:rPr>
          <w:rFonts w:ascii="Arial" w:hAnsi="Arial" w:cs="Arial"/>
        </w:rPr>
        <w:t xml:space="preserve">de basisalgoritmen niet kunnen </w:t>
      </w:r>
      <w:ins w:id="76" w:author="Sjaak Smetsers" w:date="2018-08-22T08:43:00Z">
        <w:r w:rsidR="00195D6B">
          <w:rPr>
            <w:rFonts w:ascii="Arial" w:hAnsi="Arial" w:cs="Arial"/>
          </w:rPr>
          <w:t>worden opgelost</w:t>
        </w:r>
      </w:ins>
      <w:del w:id="77" w:author="Sjaak Smetsers" w:date="2018-08-22T08:43:00Z">
        <w:r w:rsidRPr="004551FA" w:rsidDel="00195D6B">
          <w:rPr>
            <w:rFonts w:ascii="Arial" w:hAnsi="Arial" w:cs="Arial"/>
          </w:rPr>
          <w:delText>oplossen</w:delText>
        </w:r>
      </w:del>
      <w:r w:rsidRPr="004551FA">
        <w:rPr>
          <w:rFonts w:ascii="Arial" w:hAnsi="Arial" w:cs="Arial"/>
        </w:rPr>
        <w:t xml:space="preserve"> (bijvoorbeeld verkeersomstandigheden en wegwerkzaamheden). </w:t>
      </w:r>
    </w:p>
    <w:p w14:paraId="778B2CFB" w14:textId="77777777" w:rsidR="001B37A5" w:rsidRPr="000D7129" w:rsidRDefault="001B37A5" w:rsidP="00F9606D">
      <w:pPr>
        <w:ind w:left="720"/>
        <w:rPr>
          <w:rFonts w:ascii="Arial" w:hAnsi="Arial" w:cs="Arial"/>
        </w:rPr>
      </w:pPr>
    </w:p>
    <w:p w14:paraId="37B49275" w14:textId="77777777" w:rsidR="004551FA" w:rsidRPr="000D7129" w:rsidRDefault="004551FA" w:rsidP="00F9606D">
      <w:pPr>
        <w:autoSpaceDE w:val="0"/>
        <w:autoSpaceDN w:val="0"/>
        <w:adjustRightInd w:val="0"/>
        <w:spacing w:after="0" w:line="240" w:lineRule="auto"/>
        <w:ind w:left="720"/>
        <w:rPr>
          <w:rFonts w:ascii="Arial" w:hAnsi="Arial" w:cs="Arial"/>
        </w:rPr>
      </w:pPr>
    </w:p>
    <w:p w14:paraId="555B660D" w14:textId="764BF5DA" w:rsidR="00B92094" w:rsidRDefault="004551FA" w:rsidP="00B92094">
      <w:pPr>
        <w:autoSpaceDE w:val="0"/>
        <w:autoSpaceDN w:val="0"/>
        <w:adjustRightInd w:val="0"/>
        <w:spacing w:after="0" w:line="240" w:lineRule="auto"/>
        <w:ind w:left="720"/>
        <w:rPr>
          <w:rFonts w:ascii="Arial" w:hAnsi="Arial" w:cs="Arial"/>
        </w:rPr>
      </w:pPr>
      <w:r w:rsidRPr="004551FA">
        <w:rPr>
          <w:rFonts w:ascii="Arial" w:hAnsi="Arial" w:cs="Arial"/>
        </w:rPr>
        <w:t>Analyseer het hebzuchtige heuristische algoritme (bijvoorbeeld gevallen waarin het een echt slech</w:t>
      </w:r>
      <w:r>
        <w:rPr>
          <w:rFonts w:ascii="Arial" w:hAnsi="Arial" w:cs="Arial"/>
        </w:rPr>
        <w:t>te oplossing geeft</w:t>
      </w:r>
      <w:del w:id="78" w:author="Sjaak Smetsers" w:date="2018-08-22T08:44:00Z">
        <w:r w:rsidRPr="004551FA" w:rsidDel="00195D6B">
          <w:rPr>
            <w:rFonts w:ascii="Arial" w:hAnsi="Arial" w:cs="Arial"/>
          </w:rPr>
          <w:delText>,</w:delText>
        </w:r>
      </w:del>
      <w:r>
        <w:rPr>
          <w:rFonts w:ascii="Arial" w:hAnsi="Arial" w:cs="Arial"/>
        </w:rPr>
        <w:t xml:space="preserve"> </w:t>
      </w:r>
      <w:r w:rsidRPr="004551FA">
        <w:rPr>
          <w:rFonts w:ascii="Arial" w:hAnsi="Arial" w:cs="Arial"/>
        </w:rPr>
        <w:t>en gevallen waarin het de optimale</w:t>
      </w:r>
      <w:r>
        <w:rPr>
          <w:rFonts w:ascii="Arial" w:hAnsi="Arial" w:cs="Arial"/>
        </w:rPr>
        <w:t xml:space="preserve"> oplossing vindt) en onderzoek</w:t>
      </w:r>
      <w:r w:rsidRPr="004551FA">
        <w:rPr>
          <w:rFonts w:ascii="Arial" w:hAnsi="Arial" w:cs="Arial"/>
        </w:rPr>
        <w:t xml:space="preserve"> hoe effectief het zou zijn</w:t>
      </w:r>
      <w:r>
        <w:rPr>
          <w:rFonts w:ascii="Arial" w:hAnsi="Arial" w:cs="Arial"/>
        </w:rPr>
        <w:t xml:space="preserve"> </w:t>
      </w:r>
      <w:r w:rsidRPr="004551FA">
        <w:rPr>
          <w:rFonts w:ascii="Arial" w:hAnsi="Arial" w:cs="Arial"/>
        </w:rPr>
        <w:t>in praktijk. Een manier om dit te doen, is door te zoeken op Google maps voor</w:t>
      </w:r>
      <w:r>
        <w:rPr>
          <w:rFonts w:ascii="Arial" w:hAnsi="Arial" w:cs="Arial"/>
        </w:rPr>
        <w:t xml:space="preserve"> </w:t>
      </w:r>
      <w:r w:rsidRPr="004551FA">
        <w:rPr>
          <w:rFonts w:ascii="Arial" w:hAnsi="Arial" w:cs="Arial"/>
        </w:rPr>
        <w:t>zoiets als supermarkten in een stad (idealiter wil je dat er minstens 20 tot 30 verschijnen),</w:t>
      </w:r>
      <w:r>
        <w:rPr>
          <w:rFonts w:ascii="Arial" w:hAnsi="Arial" w:cs="Arial"/>
        </w:rPr>
        <w:t xml:space="preserve"> </w:t>
      </w:r>
      <w:r w:rsidRPr="004551FA">
        <w:rPr>
          <w:rFonts w:ascii="Arial" w:hAnsi="Arial" w:cs="Arial"/>
        </w:rPr>
        <w:t xml:space="preserve">en zorg er dan voor dat de wegen zichtbaar zijn op de kaart, maak er een screenshot van. </w:t>
      </w:r>
      <w:r>
        <w:rPr>
          <w:rFonts w:ascii="Arial" w:hAnsi="Arial" w:cs="Arial"/>
        </w:rPr>
        <w:t>Gebruik een gretig</w:t>
      </w:r>
      <w:r w:rsidRPr="004551FA">
        <w:rPr>
          <w:rFonts w:ascii="Arial" w:hAnsi="Arial" w:cs="Arial"/>
        </w:rPr>
        <w:t xml:space="preserve"> heuristisch algoritme</w:t>
      </w:r>
      <w:r w:rsidR="00B92094">
        <w:rPr>
          <w:rFonts w:ascii="Arial" w:hAnsi="Arial" w:cs="Arial"/>
        </w:rPr>
        <w:t xml:space="preserve"> om de kortste route te bepalen en evalueer hoe effectief dat was. Bespreek je conclusies</w:t>
      </w:r>
    </w:p>
    <w:p w14:paraId="3B29347E" w14:textId="5B23AC19" w:rsidR="00B92094" w:rsidRDefault="00B92094" w:rsidP="00B92094">
      <w:pPr>
        <w:autoSpaceDE w:val="0"/>
        <w:autoSpaceDN w:val="0"/>
        <w:adjustRightInd w:val="0"/>
        <w:spacing w:after="0" w:line="240" w:lineRule="auto"/>
        <w:ind w:left="720"/>
        <w:rPr>
          <w:rFonts w:ascii="Arial" w:hAnsi="Arial" w:cs="Arial"/>
        </w:rPr>
      </w:pPr>
    </w:p>
    <w:p w14:paraId="028E1753" w14:textId="0CCB8653" w:rsidR="00B92094" w:rsidRPr="00B92094" w:rsidRDefault="00B92094" w:rsidP="00B92094">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 xml:space="preserve">Scaffolding informatie voor de </w:t>
      </w:r>
      <w:commentRangeStart w:id="79"/>
      <w:r w:rsidRPr="00B92094">
        <w:rPr>
          <w:rFonts w:ascii="Arial" w:hAnsi="Arial" w:cs="Arial"/>
          <w:highlight w:val="yellow"/>
        </w:rPr>
        <w:t>docent</w:t>
      </w:r>
      <w:commentRangeEnd w:id="79"/>
      <w:r w:rsidR="00195D6B">
        <w:rPr>
          <w:rStyle w:val="CommentReference"/>
        </w:rPr>
        <w:commentReference w:id="79"/>
      </w:r>
      <w:r w:rsidRPr="00B92094">
        <w:rPr>
          <w:rFonts w:ascii="Arial" w:hAnsi="Arial" w:cs="Arial"/>
          <w:highlight w:val="yellow"/>
        </w:rPr>
        <w:t>:</w:t>
      </w:r>
    </w:p>
    <w:p w14:paraId="5339C12A" w14:textId="0D73A47B" w:rsidR="004551FA" w:rsidRPr="00B92094" w:rsidRDefault="00B92094" w:rsidP="004551FA">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 xml:space="preserve">Je </w:t>
      </w:r>
      <w:r w:rsidR="004551FA" w:rsidRPr="00B92094">
        <w:rPr>
          <w:rFonts w:ascii="Arial" w:hAnsi="Arial" w:cs="Arial"/>
          <w:highlight w:val="yellow"/>
        </w:rPr>
        <w:t>zal waarschijnlijk vinden dat sommige delen van het pad zinvol zijn, hoewel het in andere delen wel het geval is</w:t>
      </w:r>
    </w:p>
    <w:p w14:paraId="69B454FA" w14:textId="77777777" w:rsidR="004551FA" w:rsidRPr="00B92094" w:rsidRDefault="004551FA" w:rsidP="004551FA">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is inefficiënt omdat een bestemming werd "overgeslagen" toen anderen dat enigszins waren</w:t>
      </w:r>
    </w:p>
    <w:p w14:paraId="462CEA2A" w14:textId="77777777" w:rsidR="004551FA" w:rsidRPr="00B92094" w:rsidRDefault="004551FA" w:rsidP="004551FA">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in de buurt ervan werden bezocht, en de kortste pad heuristiek trok het pad weg van dat</w:t>
      </w:r>
    </w:p>
    <w:p w14:paraId="246F5E93" w14:textId="36784752" w:rsidR="004551FA" w:rsidRPr="00B92094" w:rsidRDefault="004551FA" w:rsidP="00B92094">
      <w:pPr>
        <w:autoSpaceDE w:val="0"/>
        <w:autoSpaceDN w:val="0"/>
        <w:adjustRightInd w:val="0"/>
        <w:spacing w:after="0" w:line="240" w:lineRule="auto"/>
        <w:ind w:left="720"/>
        <w:rPr>
          <w:rFonts w:ascii="Arial" w:hAnsi="Arial" w:cs="Arial"/>
          <w:highlight w:val="yellow"/>
        </w:rPr>
      </w:pPr>
      <w:r w:rsidRPr="00B92094">
        <w:rPr>
          <w:rFonts w:ascii="Arial" w:hAnsi="Arial" w:cs="Arial"/>
          <w:highlight w:val="yellow"/>
        </w:rPr>
        <w:t>bestemming. Welke soorten heuristieken zou u gebruiken om een ​​betere oplossing te krijgen? (B.v.</w:t>
      </w:r>
      <w:r w:rsidR="00B92094" w:rsidRPr="00B92094">
        <w:rPr>
          <w:rFonts w:ascii="Arial" w:hAnsi="Arial" w:cs="Arial"/>
          <w:highlight w:val="yellow"/>
        </w:rPr>
        <w:t xml:space="preserve"> </w:t>
      </w:r>
      <w:r w:rsidRPr="00B92094">
        <w:rPr>
          <w:rFonts w:ascii="Arial" w:hAnsi="Arial" w:cs="Arial"/>
          <w:highlight w:val="yellow"/>
        </w:rPr>
        <w:t>zou je op de een of andere manier de TSP kunnen opdelen in een hoop clusters, waarin je all-in gaat</w:t>
      </w:r>
      <w:r w:rsidR="00B92094" w:rsidRPr="00B92094">
        <w:rPr>
          <w:rFonts w:ascii="Arial" w:hAnsi="Arial" w:cs="Arial"/>
          <w:highlight w:val="yellow"/>
        </w:rPr>
        <w:t xml:space="preserve"> </w:t>
      </w:r>
      <w:r w:rsidRPr="00B92094">
        <w:rPr>
          <w:rFonts w:ascii="Arial" w:hAnsi="Arial" w:cs="Arial"/>
          <w:highlight w:val="yellow"/>
        </w:rPr>
        <w:t>de cluster voordat je naar de volgende cluster gaat?) Misschien wil je een tweede toevo</w:t>
      </w:r>
      <w:r w:rsidR="00B92094" w:rsidRPr="00B92094">
        <w:rPr>
          <w:rFonts w:ascii="Arial" w:hAnsi="Arial" w:cs="Arial"/>
          <w:highlight w:val="yellow"/>
        </w:rPr>
        <w:t xml:space="preserve">egen </w:t>
      </w:r>
      <w:r w:rsidRPr="00B92094">
        <w:rPr>
          <w:rFonts w:ascii="Arial" w:hAnsi="Arial" w:cs="Arial"/>
          <w:highlight w:val="yellow"/>
        </w:rPr>
        <w:t>kaart met uw andere heuristische ideeën. De kaarten moeten ongeveer een halve pagina beslaan</w:t>
      </w:r>
    </w:p>
    <w:p w14:paraId="72293EAC" w14:textId="76ECC39D" w:rsidR="004551FA" w:rsidRPr="000D7129" w:rsidRDefault="004551FA" w:rsidP="004551FA">
      <w:pPr>
        <w:autoSpaceDE w:val="0"/>
        <w:autoSpaceDN w:val="0"/>
        <w:adjustRightInd w:val="0"/>
        <w:spacing w:after="0" w:line="240" w:lineRule="auto"/>
        <w:ind w:left="720"/>
        <w:rPr>
          <w:rFonts w:ascii="Arial" w:hAnsi="Arial" w:cs="Arial"/>
        </w:rPr>
      </w:pPr>
      <w:r w:rsidRPr="000D7129">
        <w:rPr>
          <w:rFonts w:ascii="Arial" w:hAnsi="Arial" w:cs="Arial"/>
          <w:highlight w:val="yellow"/>
        </w:rPr>
        <w:t>elk.</w:t>
      </w:r>
      <w:r w:rsidRPr="000D7129">
        <w:rPr>
          <w:rFonts w:ascii="Arial" w:hAnsi="Arial" w:cs="Arial"/>
        </w:rPr>
        <w:t xml:space="preserve"> </w:t>
      </w:r>
    </w:p>
    <w:p w14:paraId="0FE897C6" w14:textId="77777777" w:rsidR="004551FA" w:rsidRPr="000D7129" w:rsidRDefault="004551FA" w:rsidP="00F9606D">
      <w:pPr>
        <w:autoSpaceDE w:val="0"/>
        <w:autoSpaceDN w:val="0"/>
        <w:adjustRightInd w:val="0"/>
        <w:spacing w:after="0" w:line="240" w:lineRule="auto"/>
        <w:ind w:left="720"/>
        <w:rPr>
          <w:rFonts w:ascii="Arial" w:hAnsi="Arial" w:cs="Arial"/>
        </w:rPr>
      </w:pPr>
    </w:p>
    <w:bookmarkEnd w:id="11"/>
    <w:p w14:paraId="13026360" w14:textId="6D714BAC" w:rsidR="005B744E" w:rsidRPr="00567F7B" w:rsidRDefault="00567F7B" w:rsidP="005B744E">
      <w:pPr>
        <w:rPr>
          <w:rFonts w:ascii="Arial" w:eastAsia="Times New Roman" w:hAnsi="Arial" w:cs="Arial"/>
          <w:b/>
          <w:color w:val="00B0F0"/>
          <w:lang w:val="en-US"/>
        </w:rPr>
      </w:pPr>
      <w:r w:rsidRPr="000D7129">
        <w:rPr>
          <w:rFonts w:ascii="Arial" w:hAnsi="Arial" w:cs="Arial"/>
          <w:color w:val="00B0F0"/>
          <w:sz w:val="21"/>
          <w:szCs w:val="21"/>
        </w:rPr>
        <w:t xml:space="preserve">Of course, for some situations, intractable problems are a good thing. </w:t>
      </w:r>
      <w:r w:rsidRPr="00567F7B">
        <w:rPr>
          <w:rFonts w:ascii="Arial" w:hAnsi="Arial" w:cs="Arial"/>
          <w:color w:val="00B0F0"/>
          <w:sz w:val="21"/>
          <w:szCs w:val="21"/>
          <w:lang w:val="en-US"/>
        </w:rPr>
        <w:t xml:space="preserve">In particular, most security and cryptography algorithms are based on intractable problems; the codes could be broken, but it would take billions of years and so would be futile. In fact, if anyone ever finds a fast algorithm for solving </w:t>
      </w:r>
      <w:r w:rsidRPr="00567F7B">
        <w:rPr>
          <w:rFonts w:ascii="Arial" w:hAnsi="Arial" w:cs="Arial"/>
          <w:color w:val="00B0F0"/>
          <w:sz w:val="21"/>
          <w:szCs w:val="21"/>
          <w:lang w:val="en-US"/>
        </w:rPr>
        <w:lastRenderedPageBreak/>
        <w:t>such problems, a lot of computer security systems would stop being secure overnight! So one of the jobs of computer scientists is to be confident that such solutions </w:t>
      </w:r>
      <w:r w:rsidRPr="00567F7B">
        <w:rPr>
          <w:rStyle w:val="Emphasis"/>
          <w:rFonts w:ascii="Arial" w:hAnsi="Arial" w:cs="Arial"/>
          <w:color w:val="00B0F0"/>
          <w:sz w:val="21"/>
          <w:szCs w:val="21"/>
          <w:lang w:val="en-US"/>
        </w:rPr>
        <w:t>don't</w:t>
      </w:r>
      <w:r w:rsidRPr="00567F7B">
        <w:rPr>
          <w:rFonts w:ascii="Arial" w:hAnsi="Arial" w:cs="Arial"/>
          <w:color w:val="00B0F0"/>
          <w:sz w:val="21"/>
          <w:szCs w:val="21"/>
          <w:lang w:val="en-US"/>
        </w:rPr>
        <w:t> exist!</w:t>
      </w:r>
    </w:p>
    <w:p w14:paraId="08458F30" w14:textId="77777777" w:rsidR="005B744E" w:rsidRPr="00841D9F" w:rsidRDefault="005B744E" w:rsidP="005B744E">
      <w:pPr>
        <w:rPr>
          <w:rFonts w:ascii="Arial" w:eastAsia="Times New Roman" w:hAnsi="Arial" w:cs="Arial"/>
          <w:b/>
          <w:color w:val="141412"/>
          <w:lang w:val="en-US"/>
        </w:rPr>
      </w:pPr>
    </w:p>
    <w:p w14:paraId="40A4146A" w14:textId="5DAB1B5C" w:rsidR="005B744E" w:rsidRPr="00841D9F" w:rsidRDefault="005B744E" w:rsidP="005B744E">
      <w:pPr>
        <w:rPr>
          <w:rFonts w:ascii="Arial" w:eastAsia="Times New Roman" w:hAnsi="Arial" w:cs="Arial"/>
          <w:b/>
          <w:color w:val="141412"/>
        </w:rPr>
      </w:pPr>
      <w:r w:rsidRPr="00841D9F">
        <w:rPr>
          <w:rFonts w:ascii="Arial" w:eastAsia="Times New Roman" w:hAnsi="Arial" w:cs="Arial"/>
          <w:b/>
          <w:color w:val="141412"/>
        </w:rPr>
        <w:t>Waar gaat dit eigenlijk over?</w:t>
      </w:r>
    </w:p>
    <w:p w14:paraId="71B00C55" w14:textId="77777777" w:rsidR="005B744E" w:rsidRPr="00841D9F" w:rsidRDefault="005B744E" w:rsidP="005B744E">
      <w:pPr>
        <w:ind w:left="360"/>
        <w:rPr>
          <w:rFonts w:ascii="Arial" w:hAnsi="Arial" w:cs="Arial"/>
          <w:b/>
          <w:color w:val="000000" w:themeColor="text1"/>
        </w:rPr>
      </w:pPr>
      <w:r w:rsidRPr="00841D9F">
        <w:rPr>
          <w:rFonts w:ascii="Arial" w:hAnsi="Arial" w:cs="Arial"/>
          <w:color w:val="222222"/>
          <w:shd w:val="clear" w:color="auto" w:fill="FFFFFF"/>
        </w:rPr>
        <w:t>Er bestaan wel efficiënte algoritmes die een goede oplossing geven, maar of deze de beste is valt niet met zekerheid te zeggen.</w:t>
      </w:r>
    </w:p>
    <w:p w14:paraId="09D61351" w14:textId="77777777" w:rsidR="005B744E" w:rsidRPr="00841D9F" w:rsidRDefault="005B744E" w:rsidP="005B744E">
      <w:pPr>
        <w:ind w:left="360"/>
        <w:rPr>
          <w:rFonts w:ascii="Arial" w:hAnsi="Arial" w:cs="Arial"/>
          <w:b/>
          <w:color w:val="000000" w:themeColor="text1"/>
        </w:rPr>
      </w:pPr>
      <w:commentRangeStart w:id="80"/>
      <w:r w:rsidRPr="00841D9F">
        <w:rPr>
          <w:rFonts w:ascii="Arial" w:hAnsi="Arial" w:cs="Arial"/>
          <w:b/>
          <w:color w:val="000000" w:themeColor="text1"/>
        </w:rPr>
        <w:t>Onbehandelbaar</w:t>
      </w:r>
      <w:commentRangeEnd w:id="80"/>
      <w:r w:rsidR="00195D6B">
        <w:rPr>
          <w:rStyle w:val="CommentReference"/>
        </w:rPr>
        <w:commentReference w:id="80"/>
      </w:r>
    </w:p>
    <w:p w14:paraId="74AFB668" w14:textId="77777777" w:rsidR="005B744E" w:rsidRPr="00841D9F" w:rsidRDefault="005B744E" w:rsidP="005B744E">
      <w:pPr>
        <w:ind w:left="360"/>
        <w:rPr>
          <w:rFonts w:ascii="Arial" w:hAnsi="Arial" w:cs="Arial"/>
          <w:b/>
          <w:color w:val="000000" w:themeColor="text1"/>
        </w:rPr>
      </w:pPr>
      <w:r w:rsidRPr="00841D9F">
        <w:rPr>
          <w:rFonts w:ascii="Arial" w:hAnsi="Arial" w:cs="Arial"/>
          <w:color w:val="222222"/>
          <w:shd w:val="clear" w:color="auto" w:fill="FFFFFF"/>
        </w:rPr>
        <w:t>Het handelsreizigersprobleem is </w:t>
      </w:r>
      <w:hyperlink r:id="rId11" w:tooltip="NP-moeilijk" w:history="1">
        <w:r w:rsidRPr="00841D9F">
          <w:rPr>
            <w:rStyle w:val="Hyperlink"/>
            <w:rFonts w:ascii="Arial" w:hAnsi="Arial" w:cs="Arial"/>
            <w:color w:val="0B0080"/>
            <w:shd w:val="clear" w:color="auto" w:fill="FFFFFF"/>
          </w:rPr>
          <w:t>NP-moeilijk</w:t>
        </w:r>
      </w:hyperlink>
      <w:r w:rsidRPr="00841D9F">
        <w:rPr>
          <w:rFonts w:ascii="Arial" w:hAnsi="Arial" w:cs="Arial"/>
          <w:color w:val="222222"/>
          <w:shd w:val="clear" w:color="auto" w:fill="FFFFFF"/>
        </w:rPr>
        <w:t>. De beslissingsvariant van het probleem (gegeven de onderlinge afstanden tussen de steden, bestaat er een oplossing die korter is dan een gegeven maximum afstand?) is </w:t>
      </w:r>
      <w:hyperlink r:id="rId12" w:tooltip="NP-volledig" w:history="1">
        <w:r w:rsidRPr="00841D9F">
          <w:rPr>
            <w:rStyle w:val="Hyperlink"/>
            <w:rFonts w:ascii="Arial" w:hAnsi="Arial" w:cs="Arial"/>
            <w:color w:val="0B0080"/>
            <w:shd w:val="clear" w:color="auto" w:fill="FFFFFF"/>
          </w:rPr>
          <w:t>NP-volledig</w:t>
        </w:r>
      </w:hyperlink>
      <w:r w:rsidRPr="00841D9F">
        <w:rPr>
          <w:rFonts w:ascii="Arial" w:hAnsi="Arial" w:cs="Arial"/>
          <w:color w:val="222222"/>
          <w:shd w:val="clear" w:color="auto" w:fill="FFFFFF"/>
        </w:rPr>
        <w:t>.[source: https://nl.wikipedia.org/wiki/Handelsreizigersprobleem]</w:t>
      </w:r>
    </w:p>
    <w:p w14:paraId="13F5A587" w14:textId="77777777" w:rsidR="005B744E" w:rsidRPr="00841D9F" w:rsidRDefault="005B744E" w:rsidP="005B744E">
      <w:pPr>
        <w:ind w:left="360"/>
        <w:rPr>
          <w:rFonts w:ascii="Arial" w:hAnsi="Arial" w:cs="Arial"/>
          <w:b/>
          <w:color w:val="000000" w:themeColor="text1"/>
        </w:rPr>
      </w:pPr>
      <w:r w:rsidRPr="00841D9F">
        <w:rPr>
          <w:rFonts w:ascii="Arial" w:hAnsi="Arial" w:cs="Arial"/>
          <w:b/>
          <w:color w:val="000000" w:themeColor="text1"/>
        </w:rPr>
        <w:t>Vergelijkbare problemen, maar net anders.</w:t>
      </w:r>
    </w:p>
    <w:p w14:paraId="51DBD554" w14:textId="77777777" w:rsidR="005B744E" w:rsidRPr="00841D9F" w:rsidRDefault="00C71782" w:rsidP="005B744E">
      <w:pPr>
        <w:ind w:left="360"/>
        <w:rPr>
          <w:rFonts w:ascii="Arial" w:hAnsi="Arial" w:cs="Arial"/>
          <w:b/>
          <w:color w:val="000000" w:themeColor="text1"/>
        </w:rPr>
      </w:pPr>
      <w:hyperlink r:id="rId13" w:history="1">
        <w:r w:rsidR="005B744E" w:rsidRPr="00841D9F">
          <w:rPr>
            <w:rStyle w:val="Hyperlink"/>
            <w:rFonts w:ascii="Arial" w:hAnsi="Arial" w:cs="Arial"/>
            <w:color w:val="0B0080"/>
            <w:shd w:val="clear" w:color="auto" w:fill="FFFFFF"/>
          </w:rPr>
          <w:t>Chinese postbodeprobleem</w:t>
        </w:r>
      </w:hyperlink>
      <w:r w:rsidR="005B744E" w:rsidRPr="00841D9F">
        <w:rPr>
          <w:rFonts w:ascii="Arial" w:hAnsi="Arial" w:cs="Arial"/>
          <w:color w:val="222222"/>
          <w:shd w:val="clear" w:color="auto" w:fill="FFFFFF"/>
        </w:rPr>
        <w:t>. Bij het handelsreizigersprobleem moeten echter alle plaatsen worden aangedaan, terwijl bij het Chinese postbodeprobleem alle wegen tussen de verschillende plaatsen moeten zijn gebruikt. Het Chinese postbodeprobleem is niet NP-moeilijk.</w:t>
      </w:r>
    </w:p>
    <w:p w14:paraId="7993D493" w14:textId="77777777" w:rsidR="005B744E" w:rsidRPr="00841D9F" w:rsidRDefault="005B744E" w:rsidP="005B744E">
      <w:pPr>
        <w:ind w:left="360"/>
        <w:rPr>
          <w:rFonts w:ascii="Arial" w:hAnsi="Arial" w:cs="Arial"/>
          <w:b/>
          <w:color w:val="000000" w:themeColor="text1"/>
        </w:rPr>
      </w:pPr>
    </w:p>
    <w:p w14:paraId="43A23B68" w14:textId="41CDDA6D" w:rsidR="00B42B1D" w:rsidRDefault="00B42B1D" w:rsidP="001B37A5">
      <w:pPr>
        <w:rPr>
          <w:rFonts w:ascii="Arial" w:hAnsi="Arial" w:cs="Arial"/>
        </w:rPr>
      </w:pPr>
    </w:p>
    <w:p w14:paraId="120D90D7" w14:textId="77777777" w:rsidR="00B42B1D" w:rsidRPr="00841D9F" w:rsidRDefault="00B42B1D" w:rsidP="00B42B1D">
      <w:pPr>
        <w:rPr>
          <w:rFonts w:ascii="Arial" w:hAnsi="Arial" w:cs="Arial"/>
        </w:rPr>
      </w:pPr>
      <w:r>
        <w:rPr>
          <w:rFonts w:ascii="Arial" w:hAnsi="Arial" w:cs="Arial"/>
        </w:rPr>
        <w:t>MOGELIJKE TOETSOPGAVE</w:t>
      </w:r>
    </w:p>
    <w:p w14:paraId="2D7A415A" w14:textId="77777777" w:rsidR="00B42B1D" w:rsidRPr="00841D9F" w:rsidRDefault="00B42B1D" w:rsidP="00B42B1D">
      <w:pPr>
        <w:rPr>
          <w:rFonts w:ascii="Arial" w:hAnsi="Arial" w:cs="Arial"/>
          <w:noProof/>
          <w:u w:val="single"/>
        </w:rPr>
      </w:pPr>
      <w:r>
        <w:rPr>
          <w:rFonts w:ascii="Arial" w:hAnsi="Arial" w:cs="Arial"/>
          <w:u w:val="single"/>
        </w:rPr>
        <w:t>TOETSOPGAVE</w:t>
      </w:r>
      <w:r w:rsidRPr="00841D9F">
        <w:rPr>
          <w:rFonts w:ascii="Arial" w:hAnsi="Arial" w:cs="Arial"/>
          <w:u w:val="single"/>
        </w:rPr>
        <w:t xml:space="preserve"> Krantenwijk</w:t>
      </w:r>
    </w:p>
    <w:p w14:paraId="4629EAD8" w14:textId="77777777" w:rsidR="00B42B1D" w:rsidRPr="00841D9F" w:rsidRDefault="00B42B1D" w:rsidP="00B42B1D">
      <w:pPr>
        <w:pStyle w:val="ListParagraph"/>
        <w:rPr>
          <w:rFonts w:ascii="Arial" w:hAnsi="Arial" w:cs="Arial"/>
          <w:lang w:val="nl-NL"/>
        </w:rPr>
      </w:pPr>
    </w:p>
    <w:p w14:paraId="51232F71" w14:textId="77777777" w:rsidR="00B42B1D" w:rsidRPr="00841D9F" w:rsidRDefault="00B42B1D" w:rsidP="00B42B1D">
      <w:pPr>
        <w:rPr>
          <w:rFonts w:ascii="Arial" w:hAnsi="Arial" w:cs="Arial"/>
        </w:rPr>
      </w:pPr>
      <w:r w:rsidRPr="00841D9F">
        <w:rPr>
          <w:rFonts w:ascii="Arial" w:hAnsi="Arial" w:cs="Arial"/>
        </w:rPr>
        <w:t>Een vriend van je heeft een baan als krantenbezorger. Hij heeft veel vaste klanten vaak met verschillende  bezorgwensen: Sommigen laten hun krant bij een ander adres bezorgen als ze op vakantie zijn, sommigen krijgen alleen op zaterdag een krant en er zijn adressen met een proefabonnement. Omdat hij per krant wordt betaald en niet per uur vraagt hij jouw hulp voor het bepalen van een optimale route.</w:t>
      </w:r>
    </w:p>
    <w:p w14:paraId="4DDFED1F" w14:textId="77777777" w:rsidR="00B42B1D" w:rsidRPr="00841D9F" w:rsidRDefault="00B42B1D" w:rsidP="00B42B1D">
      <w:pPr>
        <w:pStyle w:val="ListParagraph"/>
        <w:numPr>
          <w:ilvl w:val="0"/>
          <w:numId w:val="27"/>
        </w:numPr>
        <w:rPr>
          <w:rFonts w:ascii="Arial" w:hAnsi="Arial" w:cs="Arial"/>
          <w:lang w:val="nl-NL"/>
        </w:rPr>
      </w:pPr>
      <w:r w:rsidRPr="00841D9F">
        <w:rPr>
          <w:rFonts w:ascii="Arial" w:hAnsi="Arial" w:cs="Arial"/>
          <w:lang w:val="nl-NL"/>
        </w:rPr>
        <w:t xml:space="preserve">(2pt) Welk vergelijkbaar probleem hebben we in de les behandeld? Hoe weet je dat? </w:t>
      </w:r>
    </w:p>
    <w:p w14:paraId="2298ADC2" w14:textId="77777777" w:rsidR="00B42B1D" w:rsidRPr="00841D9F" w:rsidRDefault="00B42B1D" w:rsidP="00B42B1D">
      <w:pPr>
        <w:pStyle w:val="ListParagraph"/>
        <w:numPr>
          <w:ilvl w:val="0"/>
          <w:numId w:val="27"/>
        </w:numPr>
        <w:rPr>
          <w:rFonts w:ascii="Arial" w:hAnsi="Arial" w:cs="Arial"/>
          <w:lang w:val="nl-NL"/>
        </w:rPr>
      </w:pPr>
      <w:r w:rsidRPr="00841D9F">
        <w:rPr>
          <w:rFonts w:ascii="Arial" w:hAnsi="Arial" w:cs="Arial"/>
          <w:lang w:val="nl-NL"/>
        </w:rPr>
        <w:t xml:space="preserve">(2pt) Leg uit waarom informatici zo geïnteresseerd zijn in dit probleem. </w:t>
      </w:r>
    </w:p>
    <w:p w14:paraId="564EA9BE" w14:textId="77777777" w:rsidR="00B42B1D" w:rsidRPr="00841D9F" w:rsidRDefault="00B42B1D" w:rsidP="00B42B1D">
      <w:pPr>
        <w:pStyle w:val="ListParagraph"/>
        <w:numPr>
          <w:ilvl w:val="0"/>
          <w:numId w:val="27"/>
        </w:numPr>
        <w:rPr>
          <w:rFonts w:ascii="Arial" w:hAnsi="Arial" w:cs="Arial"/>
        </w:rPr>
      </w:pPr>
      <w:r w:rsidRPr="00841D9F">
        <w:rPr>
          <w:rFonts w:ascii="Arial" w:hAnsi="Arial" w:cs="Arial"/>
          <w:lang w:val="nl-NL"/>
        </w:rPr>
        <w:t xml:space="preserve">(2pt) Voor het probleem bestaat een brute force algoritme. </w:t>
      </w:r>
      <w:r w:rsidRPr="00841D9F">
        <w:rPr>
          <w:rFonts w:ascii="Arial" w:hAnsi="Arial" w:cs="Arial"/>
        </w:rPr>
        <w:t>Wat betekent brute force?</w:t>
      </w:r>
    </w:p>
    <w:p w14:paraId="22D2B5B1" w14:textId="77777777" w:rsidR="00B42B1D" w:rsidRPr="00841D9F" w:rsidRDefault="00B42B1D" w:rsidP="00B42B1D">
      <w:pPr>
        <w:pStyle w:val="ListParagraph"/>
        <w:numPr>
          <w:ilvl w:val="0"/>
          <w:numId w:val="27"/>
        </w:numPr>
        <w:rPr>
          <w:rFonts w:ascii="Arial" w:hAnsi="Arial" w:cs="Arial"/>
          <w:lang w:val="nl-NL"/>
        </w:rPr>
      </w:pPr>
      <w:r w:rsidRPr="00841D9F">
        <w:rPr>
          <w:rFonts w:ascii="Arial" w:hAnsi="Arial" w:cs="Arial"/>
          <w:lang w:val="nl-NL"/>
        </w:rPr>
        <w:t>(2pt) Noem een voordeel van brute force. Leg uit waarom het gebruik van een brute force algoritme niet handig is om de optimale route te bepalen.</w:t>
      </w:r>
    </w:p>
    <w:p w14:paraId="08910EB6" w14:textId="67FDB390" w:rsidR="00B42B1D" w:rsidRPr="00841D9F" w:rsidRDefault="00B42B1D" w:rsidP="00B42B1D">
      <w:pPr>
        <w:rPr>
          <w:rFonts w:ascii="Arial" w:hAnsi="Arial" w:cs="Arial"/>
        </w:rPr>
      </w:pPr>
      <w:r w:rsidRPr="00841D9F">
        <w:rPr>
          <w:rFonts w:ascii="Arial" w:hAnsi="Arial" w:cs="Arial"/>
        </w:rPr>
        <w:t>Gegeven zijn alle huizen waar een krant bezorg</w:t>
      </w:r>
      <w:ins w:id="81" w:author="Sjaak Smetsers" w:date="2018-08-22T08:49:00Z">
        <w:r w:rsidR="00437B31">
          <w:rPr>
            <w:rFonts w:ascii="Arial" w:hAnsi="Arial" w:cs="Arial"/>
          </w:rPr>
          <w:t>d</w:t>
        </w:r>
      </w:ins>
      <w:bookmarkStart w:id="82" w:name="_GoBack"/>
      <w:bookmarkEnd w:id="82"/>
      <w:del w:id="83" w:author="Sjaak Smetsers" w:date="2018-08-22T08:49:00Z">
        <w:r w:rsidRPr="00841D9F" w:rsidDel="00437B31">
          <w:rPr>
            <w:rFonts w:ascii="Arial" w:hAnsi="Arial" w:cs="Arial"/>
          </w:rPr>
          <w:delText>t</w:delText>
        </w:r>
      </w:del>
      <w:r w:rsidRPr="00841D9F">
        <w:rPr>
          <w:rFonts w:ascii="Arial" w:hAnsi="Arial" w:cs="Arial"/>
        </w:rPr>
        <w:t xml:space="preserve"> moet worden, en alle verbindingen hier tussen. De krantenbezorger is op zoek naar de kortste afstand dat hij moet afleggen.</w:t>
      </w:r>
    </w:p>
    <w:p w14:paraId="3FEE1391" w14:textId="77777777" w:rsidR="00B42B1D" w:rsidRPr="00841D9F" w:rsidRDefault="00B42B1D" w:rsidP="00B42B1D">
      <w:pPr>
        <w:pStyle w:val="ListParagraph"/>
        <w:rPr>
          <w:rFonts w:ascii="Arial" w:hAnsi="Arial" w:cs="Arial"/>
          <w:lang w:val="nl-NL"/>
        </w:rPr>
      </w:pPr>
    </w:p>
    <w:p w14:paraId="2B71650A" w14:textId="77777777" w:rsidR="00B42B1D" w:rsidRPr="00841D9F" w:rsidRDefault="00B42B1D" w:rsidP="00B42B1D">
      <w:pPr>
        <w:pStyle w:val="ListParagraph"/>
        <w:numPr>
          <w:ilvl w:val="0"/>
          <w:numId w:val="27"/>
        </w:numPr>
        <w:rPr>
          <w:rFonts w:ascii="Arial" w:hAnsi="Arial" w:cs="Arial"/>
          <w:lang w:val="nl-NL"/>
        </w:rPr>
      </w:pPr>
      <w:r w:rsidRPr="00841D9F">
        <w:rPr>
          <w:rFonts w:ascii="Arial" w:hAnsi="Arial" w:cs="Arial"/>
          <w:lang w:val="nl-NL"/>
        </w:rPr>
        <w:t>(5pt) Specificeer een (benaderend) algoritme of heuristiek door middel van een ‘hoog niveau’ flowchart (dat wil zeggen, een flowchart zonder veel details).</w:t>
      </w:r>
    </w:p>
    <w:p w14:paraId="114152AE" w14:textId="6B9D727D" w:rsidR="00B42B1D" w:rsidRPr="000B2604" w:rsidRDefault="00B42B1D" w:rsidP="001B37A5">
      <w:pPr>
        <w:pStyle w:val="ListParagraph"/>
        <w:numPr>
          <w:ilvl w:val="0"/>
          <w:numId w:val="27"/>
        </w:numPr>
        <w:rPr>
          <w:rFonts w:ascii="Arial" w:hAnsi="Arial" w:cs="Arial"/>
          <w:lang w:val="nl-NL"/>
        </w:rPr>
      </w:pPr>
      <w:r w:rsidRPr="00841D9F">
        <w:rPr>
          <w:rFonts w:ascii="Arial" w:hAnsi="Arial" w:cs="Arial"/>
          <w:lang w:val="nl-NL"/>
        </w:rPr>
        <w:t>(2pt) Leg uit waarom jouw oplossing handig is voor jouw vriend de krantenbezorger, hoe goed is die, en wat de voor- en nadelen ervan zijn.</w:t>
      </w:r>
    </w:p>
    <w:sectPr w:rsidR="00B42B1D" w:rsidRPr="000B26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 w:author="Sjaak Smetsers" w:date="2018-08-22T08:45:00Z" w:initials="SS">
    <w:p w14:paraId="0C6A363D" w14:textId="5E50D814" w:rsidR="00195D6B" w:rsidRDefault="00195D6B">
      <w:pPr>
        <w:pStyle w:val="CommentText"/>
      </w:pPr>
      <w:r>
        <w:rPr>
          <w:rStyle w:val="CommentReference"/>
        </w:rPr>
        <w:annotationRef/>
      </w:r>
      <w:r>
        <w:t>Ik begrijp deze zin niet</w:t>
      </w:r>
    </w:p>
  </w:comment>
  <w:comment w:id="80" w:author="Sjaak Smetsers" w:date="2018-08-22T08:48:00Z" w:initials="SS">
    <w:p w14:paraId="5E7E664F" w14:textId="2042D587" w:rsidR="00195D6B" w:rsidRDefault="00195D6B">
      <w:pPr>
        <w:pStyle w:val="CommentText"/>
      </w:pPr>
      <w:r>
        <w:rPr>
          <w:rStyle w:val="CommentReference"/>
        </w:rPr>
        <w:annotationRef/>
      </w:r>
      <w:r>
        <w:t>praktisch onoplosbaar?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6A363D" w15:done="0"/>
  <w15:commentEx w15:paraId="5E7E66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F3D49" w14:textId="77777777" w:rsidR="00C71782" w:rsidRDefault="00C71782" w:rsidP="004E1488">
      <w:pPr>
        <w:spacing w:after="0" w:line="240" w:lineRule="auto"/>
      </w:pPr>
      <w:r>
        <w:separator/>
      </w:r>
    </w:p>
  </w:endnote>
  <w:endnote w:type="continuationSeparator" w:id="0">
    <w:p w14:paraId="1F3C46AE" w14:textId="77777777" w:rsidR="00C71782" w:rsidRDefault="00C71782"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F2FDA" w14:textId="77777777" w:rsidR="00C71782" w:rsidRDefault="00C71782" w:rsidP="004E1488">
      <w:pPr>
        <w:spacing w:after="0" w:line="240" w:lineRule="auto"/>
      </w:pPr>
      <w:r>
        <w:separator/>
      </w:r>
    </w:p>
  </w:footnote>
  <w:footnote w:type="continuationSeparator" w:id="0">
    <w:p w14:paraId="6918DF34" w14:textId="77777777" w:rsidR="00C71782" w:rsidRDefault="00C71782" w:rsidP="004E1488">
      <w:pPr>
        <w:spacing w:after="0" w:line="240" w:lineRule="auto"/>
      </w:pPr>
      <w:r>
        <w:continuationSeparator/>
      </w:r>
    </w:p>
  </w:footnote>
  <w:footnote w:id="1">
    <w:p w14:paraId="137BAD47" w14:textId="4FE3CCC5" w:rsidR="000E5CCF" w:rsidRPr="000E5CCF" w:rsidRDefault="000E5CCF">
      <w:pPr>
        <w:pStyle w:val="FootnoteText"/>
        <w:rPr>
          <w:lang w:val="en-US"/>
        </w:rPr>
      </w:pPr>
      <w:r>
        <w:rPr>
          <w:rStyle w:val="FootnoteReference"/>
        </w:rPr>
        <w:footnoteRef/>
      </w:r>
      <w:r>
        <w:t xml:space="preserve"> </w:t>
      </w:r>
      <w:r w:rsidRPr="0087671F">
        <w:rPr>
          <w:lang w:val="en-US"/>
        </w:rPr>
        <w:t>Bron: https://www.mijnzuiderzee.nl/page/6675/fuikenvisserij</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200B07"/>
    <w:multiLevelType w:val="hybridMultilevel"/>
    <w:tmpl w:val="F8B2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45B28"/>
    <w:multiLevelType w:val="hybridMultilevel"/>
    <w:tmpl w:val="2D2E9CDE"/>
    <w:lvl w:ilvl="0" w:tplc="6A888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5"/>
  </w:num>
  <w:num w:numId="4">
    <w:abstractNumId w:val="30"/>
  </w:num>
  <w:num w:numId="5">
    <w:abstractNumId w:val="35"/>
  </w:num>
  <w:num w:numId="6">
    <w:abstractNumId w:val="20"/>
  </w:num>
  <w:num w:numId="7">
    <w:abstractNumId w:val="36"/>
  </w:num>
  <w:num w:numId="8">
    <w:abstractNumId w:val="11"/>
  </w:num>
  <w:num w:numId="9">
    <w:abstractNumId w:val="39"/>
  </w:num>
  <w:num w:numId="10">
    <w:abstractNumId w:val="25"/>
  </w:num>
  <w:num w:numId="11">
    <w:abstractNumId w:val="32"/>
  </w:num>
  <w:num w:numId="12">
    <w:abstractNumId w:val="2"/>
  </w:num>
  <w:num w:numId="13">
    <w:abstractNumId w:val="38"/>
  </w:num>
  <w:num w:numId="14">
    <w:abstractNumId w:val="29"/>
  </w:num>
  <w:num w:numId="15">
    <w:abstractNumId w:val="15"/>
  </w:num>
  <w:num w:numId="16">
    <w:abstractNumId w:val="13"/>
  </w:num>
  <w:num w:numId="17">
    <w:abstractNumId w:val="26"/>
  </w:num>
  <w:num w:numId="18">
    <w:abstractNumId w:val="42"/>
  </w:num>
  <w:num w:numId="19">
    <w:abstractNumId w:val="0"/>
  </w:num>
  <w:num w:numId="20">
    <w:abstractNumId w:val="27"/>
  </w:num>
  <w:num w:numId="21">
    <w:abstractNumId w:val="10"/>
  </w:num>
  <w:num w:numId="22">
    <w:abstractNumId w:val="12"/>
  </w:num>
  <w:num w:numId="23">
    <w:abstractNumId w:val="6"/>
  </w:num>
  <w:num w:numId="24">
    <w:abstractNumId w:val="18"/>
  </w:num>
  <w:num w:numId="25">
    <w:abstractNumId w:val="19"/>
  </w:num>
  <w:num w:numId="26">
    <w:abstractNumId w:val="7"/>
  </w:num>
  <w:num w:numId="27">
    <w:abstractNumId w:val="3"/>
  </w:num>
  <w:num w:numId="28">
    <w:abstractNumId w:val="23"/>
  </w:num>
  <w:num w:numId="29">
    <w:abstractNumId w:val="4"/>
  </w:num>
  <w:num w:numId="30">
    <w:abstractNumId w:val="37"/>
  </w:num>
  <w:num w:numId="31">
    <w:abstractNumId w:val="28"/>
  </w:num>
  <w:num w:numId="32">
    <w:abstractNumId w:val="1"/>
  </w:num>
  <w:num w:numId="33">
    <w:abstractNumId w:val="33"/>
  </w:num>
  <w:num w:numId="34">
    <w:abstractNumId w:val="40"/>
  </w:num>
  <w:num w:numId="35">
    <w:abstractNumId w:val="16"/>
  </w:num>
  <w:num w:numId="36">
    <w:abstractNumId w:val="21"/>
  </w:num>
  <w:num w:numId="37">
    <w:abstractNumId w:val="41"/>
  </w:num>
  <w:num w:numId="38">
    <w:abstractNumId w:val="9"/>
  </w:num>
  <w:num w:numId="39">
    <w:abstractNumId w:val="17"/>
  </w:num>
  <w:num w:numId="40">
    <w:abstractNumId w:val="14"/>
  </w:num>
  <w:num w:numId="41">
    <w:abstractNumId w:val="34"/>
  </w:num>
  <w:num w:numId="42">
    <w:abstractNumId w:val="8"/>
  </w:num>
  <w:num w:numId="43">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aak Smetsers">
    <w15:presenceInfo w15:providerId="Windows Live" w15:userId="e463fe39484fdd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yN7I0MTcyMDI2NTdT0lEKTi0uzszPAykwrgUAw/lPmSwAAAA="/>
  </w:docVars>
  <w:rsids>
    <w:rsidRoot w:val="00E16AFE"/>
    <w:rsid w:val="00065265"/>
    <w:rsid w:val="0006682A"/>
    <w:rsid w:val="0007503F"/>
    <w:rsid w:val="00082F4D"/>
    <w:rsid w:val="000A4169"/>
    <w:rsid w:val="000B2604"/>
    <w:rsid w:val="000B312F"/>
    <w:rsid w:val="000C442C"/>
    <w:rsid w:val="000D7129"/>
    <w:rsid w:val="000E2052"/>
    <w:rsid w:val="000E5CCF"/>
    <w:rsid w:val="000F3A71"/>
    <w:rsid w:val="001028C9"/>
    <w:rsid w:val="00116E61"/>
    <w:rsid w:val="00130751"/>
    <w:rsid w:val="001357E3"/>
    <w:rsid w:val="00165D09"/>
    <w:rsid w:val="001664CF"/>
    <w:rsid w:val="00195D6B"/>
    <w:rsid w:val="001961CE"/>
    <w:rsid w:val="00197978"/>
    <w:rsid w:val="001A5926"/>
    <w:rsid w:val="001B37A5"/>
    <w:rsid w:val="001C1524"/>
    <w:rsid w:val="00202BF2"/>
    <w:rsid w:val="00213029"/>
    <w:rsid w:val="0022438A"/>
    <w:rsid w:val="002327C9"/>
    <w:rsid w:val="0023672A"/>
    <w:rsid w:val="00237564"/>
    <w:rsid w:val="00250197"/>
    <w:rsid w:val="00252247"/>
    <w:rsid w:val="00263A27"/>
    <w:rsid w:val="00264E82"/>
    <w:rsid w:val="00267C96"/>
    <w:rsid w:val="00295B14"/>
    <w:rsid w:val="002B5BBA"/>
    <w:rsid w:val="002F3EE5"/>
    <w:rsid w:val="0030175F"/>
    <w:rsid w:val="00302B18"/>
    <w:rsid w:val="00310785"/>
    <w:rsid w:val="00320B94"/>
    <w:rsid w:val="00327298"/>
    <w:rsid w:val="00356368"/>
    <w:rsid w:val="003870C2"/>
    <w:rsid w:val="00391853"/>
    <w:rsid w:val="00395AB1"/>
    <w:rsid w:val="00424D61"/>
    <w:rsid w:val="00437B31"/>
    <w:rsid w:val="004551FA"/>
    <w:rsid w:val="0045639B"/>
    <w:rsid w:val="00456CE1"/>
    <w:rsid w:val="00461092"/>
    <w:rsid w:val="004758A6"/>
    <w:rsid w:val="00477612"/>
    <w:rsid w:val="00491F7E"/>
    <w:rsid w:val="00496804"/>
    <w:rsid w:val="004B6F7C"/>
    <w:rsid w:val="004B77D2"/>
    <w:rsid w:val="004C2602"/>
    <w:rsid w:val="004D264C"/>
    <w:rsid w:val="004D7887"/>
    <w:rsid w:val="004E02A7"/>
    <w:rsid w:val="004E1488"/>
    <w:rsid w:val="00505073"/>
    <w:rsid w:val="00507E59"/>
    <w:rsid w:val="00512B2C"/>
    <w:rsid w:val="005305E6"/>
    <w:rsid w:val="00532FF0"/>
    <w:rsid w:val="00563772"/>
    <w:rsid w:val="005674B6"/>
    <w:rsid w:val="00567F7B"/>
    <w:rsid w:val="005736E3"/>
    <w:rsid w:val="005A652C"/>
    <w:rsid w:val="005B19C9"/>
    <w:rsid w:val="005B744E"/>
    <w:rsid w:val="00605261"/>
    <w:rsid w:val="00614205"/>
    <w:rsid w:val="00641F8B"/>
    <w:rsid w:val="00656F4B"/>
    <w:rsid w:val="006732A7"/>
    <w:rsid w:val="006B457B"/>
    <w:rsid w:val="006C78E6"/>
    <w:rsid w:val="006E4D08"/>
    <w:rsid w:val="00701D9C"/>
    <w:rsid w:val="00704C61"/>
    <w:rsid w:val="00720D0C"/>
    <w:rsid w:val="00737B67"/>
    <w:rsid w:val="00741716"/>
    <w:rsid w:val="00747984"/>
    <w:rsid w:val="00760F23"/>
    <w:rsid w:val="00765AA8"/>
    <w:rsid w:val="007925D0"/>
    <w:rsid w:val="007C5FF3"/>
    <w:rsid w:val="007E5C10"/>
    <w:rsid w:val="007F20E7"/>
    <w:rsid w:val="007F2CB0"/>
    <w:rsid w:val="00835B0B"/>
    <w:rsid w:val="00841D9F"/>
    <w:rsid w:val="0087671F"/>
    <w:rsid w:val="0088062D"/>
    <w:rsid w:val="008A66FC"/>
    <w:rsid w:val="008B3B6C"/>
    <w:rsid w:val="008C014F"/>
    <w:rsid w:val="008D76A8"/>
    <w:rsid w:val="009658D2"/>
    <w:rsid w:val="009713B5"/>
    <w:rsid w:val="00985B09"/>
    <w:rsid w:val="00992F58"/>
    <w:rsid w:val="00A06CCC"/>
    <w:rsid w:val="00A4676E"/>
    <w:rsid w:val="00A66B85"/>
    <w:rsid w:val="00A717C3"/>
    <w:rsid w:val="00A7596B"/>
    <w:rsid w:val="00A92855"/>
    <w:rsid w:val="00A96619"/>
    <w:rsid w:val="00AA5B6F"/>
    <w:rsid w:val="00AD4537"/>
    <w:rsid w:val="00AF6818"/>
    <w:rsid w:val="00B17973"/>
    <w:rsid w:val="00B24E5F"/>
    <w:rsid w:val="00B42B1D"/>
    <w:rsid w:val="00B549DA"/>
    <w:rsid w:val="00B70D73"/>
    <w:rsid w:val="00B92094"/>
    <w:rsid w:val="00BA23BD"/>
    <w:rsid w:val="00BA3367"/>
    <w:rsid w:val="00BA5544"/>
    <w:rsid w:val="00BC2877"/>
    <w:rsid w:val="00BC5B48"/>
    <w:rsid w:val="00C12E79"/>
    <w:rsid w:val="00C45AB0"/>
    <w:rsid w:val="00C46BF0"/>
    <w:rsid w:val="00C66967"/>
    <w:rsid w:val="00C71782"/>
    <w:rsid w:val="00C759F1"/>
    <w:rsid w:val="00C92173"/>
    <w:rsid w:val="00CE2FC9"/>
    <w:rsid w:val="00CF478D"/>
    <w:rsid w:val="00D017BD"/>
    <w:rsid w:val="00D26A2A"/>
    <w:rsid w:val="00D357B7"/>
    <w:rsid w:val="00D60D9E"/>
    <w:rsid w:val="00D80FD3"/>
    <w:rsid w:val="00DC4BBB"/>
    <w:rsid w:val="00E0189D"/>
    <w:rsid w:val="00E1037A"/>
    <w:rsid w:val="00E15047"/>
    <w:rsid w:val="00E15C54"/>
    <w:rsid w:val="00E16AFE"/>
    <w:rsid w:val="00E55088"/>
    <w:rsid w:val="00E6711F"/>
    <w:rsid w:val="00E74EAF"/>
    <w:rsid w:val="00E852C4"/>
    <w:rsid w:val="00EA034F"/>
    <w:rsid w:val="00EB4D1E"/>
    <w:rsid w:val="00EC0402"/>
    <w:rsid w:val="00EC24D7"/>
    <w:rsid w:val="00ED0737"/>
    <w:rsid w:val="00EF654A"/>
    <w:rsid w:val="00F1304A"/>
    <w:rsid w:val="00F2514F"/>
    <w:rsid w:val="00F44837"/>
    <w:rsid w:val="00F54B77"/>
    <w:rsid w:val="00F83BB7"/>
    <w:rsid w:val="00F86FAA"/>
    <w:rsid w:val="00F943BD"/>
    <w:rsid w:val="00F9606D"/>
    <w:rsid w:val="00FB3D3B"/>
    <w:rsid w:val="00FE239D"/>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CommentReference">
    <w:name w:val="annotation reference"/>
    <w:basedOn w:val="DefaultParagraphFont"/>
    <w:uiPriority w:val="99"/>
    <w:semiHidden/>
    <w:unhideWhenUsed/>
    <w:rsid w:val="00195D6B"/>
    <w:rPr>
      <w:sz w:val="16"/>
      <w:szCs w:val="16"/>
    </w:rPr>
  </w:style>
  <w:style w:type="paragraph" w:styleId="CommentText">
    <w:name w:val="annotation text"/>
    <w:basedOn w:val="Normal"/>
    <w:link w:val="CommentTextChar"/>
    <w:uiPriority w:val="99"/>
    <w:semiHidden/>
    <w:unhideWhenUsed/>
    <w:rsid w:val="00195D6B"/>
    <w:pPr>
      <w:spacing w:line="240" w:lineRule="auto"/>
    </w:pPr>
    <w:rPr>
      <w:sz w:val="20"/>
      <w:szCs w:val="20"/>
    </w:rPr>
  </w:style>
  <w:style w:type="character" w:customStyle="1" w:styleId="CommentTextChar">
    <w:name w:val="Comment Text Char"/>
    <w:basedOn w:val="DefaultParagraphFont"/>
    <w:link w:val="CommentText"/>
    <w:uiPriority w:val="99"/>
    <w:semiHidden/>
    <w:rsid w:val="00195D6B"/>
    <w:rPr>
      <w:sz w:val="20"/>
      <w:szCs w:val="20"/>
      <w:lang w:val="nl-NL"/>
    </w:rPr>
  </w:style>
  <w:style w:type="paragraph" w:styleId="CommentSubject">
    <w:name w:val="annotation subject"/>
    <w:basedOn w:val="CommentText"/>
    <w:next w:val="CommentText"/>
    <w:link w:val="CommentSubjectChar"/>
    <w:uiPriority w:val="99"/>
    <w:semiHidden/>
    <w:unhideWhenUsed/>
    <w:rsid w:val="00195D6B"/>
    <w:rPr>
      <w:b/>
      <w:bCs/>
    </w:rPr>
  </w:style>
  <w:style w:type="character" w:customStyle="1" w:styleId="CommentSubjectChar">
    <w:name w:val="Comment Subject Char"/>
    <w:basedOn w:val="CommentTextChar"/>
    <w:link w:val="CommentSubject"/>
    <w:uiPriority w:val="99"/>
    <w:semiHidden/>
    <w:rsid w:val="00195D6B"/>
    <w:rPr>
      <w:b/>
      <w:bCs/>
      <w:sz w:val="20"/>
      <w:szCs w:val="20"/>
      <w:lang w:val="nl-NL"/>
    </w:rPr>
  </w:style>
  <w:style w:type="paragraph" w:styleId="BalloonText">
    <w:name w:val="Balloon Text"/>
    <w:basedOn w:val="Normal"/>
    <w:link w:val="BalloonTextChar"/>
    <w:uiPriority w:val="99"/>
    <w:semiHidden/>
    <w:unhideWhenUsed/>
    <w:rsid w:val="0019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6B"/>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503422">
      <w:bodyDiv w:val="1"/>
      <w:marLeft w:val="0"/>
      <w:marRight w:val="0"/>
      <w:marTop w:val="0"/>
      <w:marBottom w:val="0"/>
      <w:divBdr>
        <w:top w:val="none" w:sz="0" w:space="0" w:color="auto"/>
        <w:left w:val="none" w:sz="0" w:space="0" w:color="auto"/>
        <w:bottom w:val="none" w:sz="0" w:space="0" w:color="auto"/>
        <w:right w:val="none" w:sz="0" w:space="0" w:color="auto"/>
      </w:divBdr>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l.wikipedia.org/wiki/Chinese_postbodeproble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l.wikipedia.org/wiki/NP-volledi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NP-moeilijk"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B3105-796F-4A80-BFCB-0DEBA040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1846</Words>
  <Characters>10526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Sjaak Smetsers</cp:lastModifiedBy>
  <cp:revision>11</cp:revision>
  <dcterms:created xsi:type="dcterms:W3CDTF">2018-08-11T14:49:00Z</dcterms:created>
  <dcterms:modified xsi:type="dcterms:W3CDTF">2018-08-22T06:50:00Z</dcterms:modified>
</cp:coreProperties>
</file>